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706" w:rsidRPr="00A73FBD" w:rsidRDefault="00A64706" w:rsidP="00A73FBD">
      <w:pPr>
        <w:spacing w:after="0" w:line="360" w:lineRule="auto"/>
        <w:jc w:val="center"/>
        <w:textAlignment w:val="baseline"/>
        <w:outlineLvl w:val="0"/>
        <w:rPr>
          <w:rFonts w:ascii="Times New Roman" w:eastAsia="Times New Roman" w:hAnsi="Times New Roman" w:cs="Times New Roman"/>
          <w:b/>
          <w:kern w:val="36"/>
        </w:rPr>
      </w:pPr>
      <w:r w:rsidRPr="00A73FBD">
        <w:rPr>
          <w:rFonts w:ascii="Times New Roman" w:eastAsia="Times New Roman" w:hAnsi="Times New Roman" w:cs="Times New Roman"/>
          <w:b/>
          <w:kern w:val="36"/>
        </w:rPr>
        <w:t>DBMS COMMANDS</w:t>
      </w:r>
    </w:p>
    <w:p w:rsidR="00A64706" w:rsidRPr="00A73FBD" w:rsidRDefault="00A64706" w:rsidP="00A73FBD">
      <w:pPr>
        <w:spacing w:after="0" w:line="360" w:lineRule="auto"/>
        <w:jc w:val="center"/>
        <w:textAlignment w:val="baseline"/>
        <w:outlineLvl w:val="0"/>
        <w:rPr>
          <w:rFonts w:ascii="Times New Roman" w:eastAsia="Times New Roman" w:hAnsi="Times New Roman" w:cs="Times New Roman"/>
          <w:b/>
          <w:kern w:val="36"/>
        </w:rPr>
      </w:pP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b/>
          <w:bCs/>
        </w:rPr>
        <w:t>DDL:</w:t>
      </w:r>
      <w:r w:rsidRPr="00A73FBD">
        <w:rPr>
          <w:rFonts w:ascii="Times New Roman" w:eastAsia="Times New Roman" w:hAnsi="Times New Roman" w:cs="Times New Roman"/>
        </w:rPr>
        <w:t xml:space="preserve"> </w:t>
      </w:r>
      <w:r w:rsidRPr="00A73FBD">
        <w:rPr>
          <w:rFonts w:ascii="Times New Roman" w:eastAsia="Times New Roman" w:hAnsi="Times New Roman" w:cs="Times New Roman"/>
          <w:b/>
          <w:bCs/>
        </w:rPr>
        <w:t>Data Definition Language (DDL)</w:t>
      </w:r>
      <w:r w:rsidRPr="00A73FBD">
        <w:rPr>
          <w:rFonts w:ascii="Times New Roman" w:eastAsia="Times New Roman" w:hAnsi="Times New Roman" w:cs="Times New Roman"/>
        </w:rPr>
        <w:t xml:space="preserve"> statements are used to define the database structure or schema. </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DDL Commands:  Create, Alter, Drop, Rename, Truncate</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 xml:space="preserve">CREATE - to create objects in the database </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 xml:space="preserve">ALTER - alters the structure of the database </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 xml:space="preserve">DROP - delete objects from the database </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 xml:space="preserve">TRUNCATE - remove all records from a table, including all spaces allocated for the records are removed </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 xml:space="preserve">RENAME - rename an object </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b/>
          <w:bCs/>
        </w:rPr>
        <w:t>DML:</w:t>
      </w:r>
      <w:r w:rsidRPr="00A73FBD">
        <w:rPr>
          <w:rFonts w:ascii="Times New Roman" w:eastAsia="Times New Roman" w:hAnsi="Times New Roman" w:cs="Times New Roman"/>
        </w:rPr>
        <w:t xml:space="preserve"> </w:t>
      </w:r>
      <w:r w:rsidRPr="00A73FBD">
        <w:rPr>
          <w:rFonts w:ascii="Times New Roman" w:eastAsia="Times New Roman" w:hAnsi="Times New Roman" w:cs="Times New Roman"/>
          <w:b/>
          <w:bCs/>
        </w:rPr>
        <w:t xml:space="preserve">Data Manipulation Language (DML) </w:t>
      </w:r>
      <w:r w:rsidRPr="00A73FBD">
        <w:rPr>
          <w:rFonts w:ascii="Times New Roman" w:eastAsia="Times New Roman" w:hAnsi="Times New Roman" w:cs="Times New Roman"/>
        </w:rPr>
        <w:t>statements are used for managing data within schema objects and to manipulate data of a database objects.</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DML Commands:   Insert, Update, Delete, Select</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 xml:space="preserve">INSERT - insert data into a table </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 xml:space="preserve">UPDATE - updates existing data within a table </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 xml:space="preserve">DELETE - deletes all records from a table, the space for the records remain </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 xml:space="preserve">SELECT - retrieve data from the a database </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b/>
          <w:bCs/>
        </w:rPr>
        <w:t>3. DCL:</w:t>
      </w:r>
      <w:r w:rsidRPr="00A73FBD">
        <w:rPr>
          <w:rFonts w:ascii="Times New Roman" w:eastAsia="Times New Roman" w:hAnsi="Times New Roman" w:cs="Times New Roman"/>
        </w:rPr>
        <w:t xml:space="preserve"> </w:t>
      </w:r>
      <w:r w:rsidRPr="00A73FBD">
        <w:rPr>
          <w:rFonts w:ascii="Times New Roman" w:eastAsia="Times New Roman" w:hAnsi="Times New Roman" w:cs="Times New Roman"/>
          <w:b/>
          <w:bCs/>
        </w:rPr>
        <w:t>Data Control Language (DCL)</w:t>
      </w:r>
      <w:r w:rsidRPr="00A73FBD">
        <w:rPr>
          <w:rFonts w:ascii="Times New Roman" w:eastAsia="Times New Roman" w:hAnsi="Times New Roman" w:cs="Times New Roman"/>
        </w:rPr>
        <w:t xml:space="preserve"> statements are used to create roles, permissions, and referential integrity as well it is used to control access to database by securing it. To control the data of a database.</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DCL Commands:   Grant, Revoke</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 xml:space="preserve">GRANT - gives user's access privileges to database </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 xml:space="preserve">REVOKE -withdraw access privileges given with the GRANT command </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b/>
          <w:bCs/>
        </w:rPr>
        <w:lastRenderedPageBreak/>
        <w:t>4. TCL:</w:t>
      </w:r>
      <w:r w:rsidRPr="00A73FBD">
        <w:rPr>
          <w:rFonts w:ascii="Times New Roman" w:eastAsia="Times New Roman" w:hAnsi="Times New Roman" w:cs="Times New Roman"/>
        </w:rPr>
        <w:t xml:space="preserve"> </w:t>
      </w:r>
      <w:r w:rsidRPr="00A73FBD">
        <w:rPr>
          <w:rFonts w:ascii="Times New Roman" w:eastAsia="Times New Roman" w:hAnsi="Times New Roman" w:cs="Times New Roman"/>
          <w:b/>
        </w:rPr>
        <w:t>Transaction Control (TCL)</w:t>
      </w:r>
      <w:r w:rsidRPr="00A73FBD">
        <w:rPr>
          <w:rFonts w:ascii="Times New Roman" w:eastAsia="Times New Roman" w:hAnsi="Times New Roman" w:cs="Times New Roman"/>
        </w:rPr>
        <w:t xml:space="preserve"> statements are used to manage the changes made by DML statements. It allows statements to be grouped together into logical transactions. </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TCL Commands:  Commit, Rollback, Save point</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 xml:space="preserve">COMMIT - save work done </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 xml:space="preserve">SAVEPOINT - identify a point in a transaction to which you can later roll back </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ROLLBACK - restore database to original since the last COMMIT</w:t>
      </w:r>
    </w:p>
    <w:p w:rsidR="00A64706" w:rsidRPr="00A73FBD" w:rsidRDefault="00A64706" w:rsidP="00A73FBD">
      <w:pPr>
        <w:spacing w:after="0" w:line="360" w:lineRule="auto"/>
        <w:textAlignment w:val="baseline"/>
        <w:outlineLvl w:val="0"/>
        <w:rPr>
          <w:rFonts w:ascii="Times New Roman" w:eastAsia="Times New Roman" w:hAnsi="Times New Roman" w:cs="Times New Roman"/>
          <w:b/>
          <w:kern w:val="36"/>
        </w:rPr>
      </w:pPr>
    </w:p>
    <w:p w:rsidR="00A64706" w:rsidRPr="00A73FBD" w:rsidRDefault="00A64706" w:rsidP="00A73FBD">
      <w:pPr>
        <w:spacing w:before="100" w:beforeAutospacing="1" w:after="100" w:afterAutospacing="1" w:line="360" w:lineRule="auto"/>
        <w:rPr>
          <w:rFonts w:ascii="Times New Roman" w:eastAsia="Times New Roman" w:hAnsi="Times New Roman" w:cs="Times New Roman"/>
          <w:u w:val="single"/>
        </w:rPr>
      </w:pPr>
      <w:r w:rsidRPr="00A73FBD">
        <w:rPr>
          <w:rFonts w:ascii="Times New Roman" w:eastAsia="Times New Roman" w:hAnsi="Times New Roman" w:cs="Times New Roman"/>
          <w:b/>
          <w:bCs/>
        </w:rPr>
        <w:t>DDL (Data Definition Language) Commands: CREATE, ALTER and DROP.</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b/>
          <w:bCs/>
        </w:rPr>
        <w:t>CREATE</w:t>
      </w:r>
      <w:r w:rsidRPr="00A73FBD">
        <w:rPr>
          <w:rFonts w:ascii="Times New Roman" w:eastAsia="Times New Roman" w:hAnsi="Times New Roman" w:cs="Times New Roman"/>
        </w:rPr>
        <w:t>: This command useful for creating creating table.</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 xml:space="preserve">Syntax: </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create table [table name] (column1 datatype[size], column 2 datatype[size],…   column n datatype[size] );</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b/>
        </w:rPr>
      </w:pPr>
      <w:r w:rsidRPr="00A73FBD">
        <w:rPr>
          <w:rFonts w:ascii="Times New Roman" w:eastAsia="Times New Roman" w:hAnsi="Times New Roman" w:cs="Times New Roman"/>
          <w:b/>
        </w:rPr>
        <w:t xml:space="preserve">Ex: </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SQL &gt;create table student (s_rollno number(10) primary key,s_name varchar2(10), gender varchar2(5),dob date,addr1 varchar2(10),addr2 varchar2(10),city varchar2(10), percentage number(4));</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SQL&gt; DESC STUDENT;</w:t>
      </w:r>
    </w:p>
    <w:p w:rsidR="00A64706" w:rsidRPr="00A73FBD" w:rsidRDefault="00A64706"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 xml:space="preserve"> Name                                      Null?    </w:t>
      </w:r>
      <w:r w:rsidRPr="00A73FBD">
        <w:rPr>
          <w:rFonts w:ascii="Times New Roman" w:eastAsia="Times New Roman" w:hAnsi="Times New Roman" w:cs="Times New Roman"/>
        </w:rPr>
        <w:tab/>
        <w:t xml:space="preserve">         Type</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 xml:space="preserve"> -----------------                    --------------     -------------------</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 xml:space="preserve"> S_ROLLNO                      NOT NULL </w:t>
      </w:r>
      <w:r w:rsidRPr="00A73FBD">
        <w:rPr>
          <w:rFonts w:ascii="Times New Roman" w:eastAsia="Times New Roman" w:hAnsi="Times New Roman" w:cs="Times New Roman"/>
        </w:rPr>
        <w:tab/>
        <w:t>NUMBER(10)</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 xml:space="preserve"> S_NAME                                             </w:t>
      </w:r>
      <w:r w:rsidRPr="00A73FBD">
        <w:rPr>
          <w:rFonts w:ascii="Times New Roman" w:eastAsia="Times New Roman" w:hAnsi="Times New Roman" w:cs="Times New Roman"/>
        </w:rPr>
        <w:tab/>
        <w:t>VARCHAR2(10)</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 xml:space="preserve"> GENDER                                             </w:t>
      </w:r>
      <w:r w:rsidRPr="00A73FBD">
        <w:rPr>
          <w:rFonts w:ascii="Times New Roman" w:eastAsia="Times New Roman" w:hAnsi="Times New Roman" w:cs="Times New Roman"/>
        </w:rPr>
        <w:tab/>
        <w:t>VARCHAR2(5)</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 xml:space="preserve"> DOB                                                </w:t>
      </w:r>
      <w:r w:rsidRPr="00A73FBD">
        <w:rPr>
          <w:rFonts w:ascii="Times New Roman" w:eastAsia="Times New Roman" w:hAnsi="Times New Roman" w:cs="Times New Roman"/>
        </w:rPr>
        <w:tab/>
        <w:t>DATE</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lastRenderedPageBreak/>
        <w:t xml:space="preserve"> ADDR1                                              </w:t>
      </w:r>
      <w:r w:rsidRPr="00A73FBD">
        <w:rPr>
          <w:rFonts w:ascii="Times New Roman" w:eastAsia="Times New Roman" w:hAnsi="Times New Roman" w:cs="Times New Roman"/>
        </w:rPr>
        <w:tab/>
        <w:t>VARCHAR2(10)</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 xml:space="preserve"> ADDR2                                             </w:t>
      </w:r>
      <w:r w:rsidRPr="00A73FBD">
        <w:rPr>
          <w:rFonts w:ascii="Times New Roman" w:eastAsia="Times New Roman" w:hAnsi="Times New Roman" w:cs="Times New Roman"/>
        </w:rPr>
        <w:tab/>
        <w:t xml:space="preserve"> VARCHAR2(10)</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 xml:space="preserve"> CITY                                              </w:t>
      </w:r>
      <w:r w:rsidRPr="00A73FBD">
        <w:rPr>
          <w:rFonts w:ascii="Times New Roman" w:eastAsia="Times New Roman" w:hAnsi="Times New Roman" w:cs="Times New Roman"/>
        </w:rPr>
        <w:tab/>
        <w:t>VARCHAR2(10)</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 xml:space="preserve"> PERCENTAGE                                         NUMBER(4)</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SQL &gt; select s_rollno,s_name from student;</w:t>
      </w:r>
    </w:p>
    <w:p w:rsidR="00A64706" w:rsidRPr="00A73FBD" w:rsidRDefault="00A64706" w:rsidP="00A73FBD">
      <w:pPr>
        <w:spacing w:before="100" w:beforeAutospacing="1" w:after="100" w:afterAutospacing="1" w:line="360" w:lineRule="auto"/>
        <w:rPr>
          <w:rFonts w:ascii="Times New Roman" w:eastAsia="Times New Roman" w:hAnsi="Times New Roman" w:cs="Times New Roman"/>
        </w:rPr>
      </w:pPr>
      <w:r w:rsidRPr="00A73FBD">
        <w:rPr>
          <w:rFonts w:ascii="Times New Roman" w:eastAsia="Times New Roman" w:hAnsi="Times New Roman" w:cs="Times New Roman"/>
        </w:rPr>
        <w:t>no rows selected.</w:t>
      </w:r>
    </w:p>
    <w:p w:rsidR="00F35939" w:rsidRPr="00A73FBD" w:rsidRDefault="00F35939" w:rsidP="00A73FBD">
      <w:pPr>
        <w:spacing w:after="0" w:line="360" w:lineRule="auto"/>
        <w:textAlignment w:val="baseline"/>
        <w:outlineLvl w:val="0"/>
        <w:rPr>
          <w:rFonts w:ascii="Times New Roman" w:eastAsia="Times New Roman" w:hAnsi="Times New Roman" w:cs="Times New Roman"/>
          <w:b/>
          <w:kern w:val="36"/>
        </w:rPr>
      </w:pPr>
      <w:r w:rsidRPr="00A73FBD">
        <w:rPr>
          <w:rFonts w:ascii="Times New Roman" w:eastAsia="Times New Roman" w:hAnsi="Times New Roman" w:cs="Times New Roman"/>
          <w:b/>
          <w:kern w:val="36"/>
        </w:rPr>
        <w:t>SELECT :</w:t>
      </w:r>
    </w:p>
    <w:p w:rsidR="00F35939" w:rsidRPr="00A73FBD" w:rsidRDefault="00F35939" w:rsidP="00A73FBD">
      <w:pPr>
        <w:spacing w:after="0" w:line="360" w:lineRule="auto"/>
        <w:jc w:val="both"/>
        <w:textAlignment w:val="baseline"/>
        <w:rPr>
          <w:rFonts w:ascii="Times New Roman" w:eastAsia="Times New Roman" w:hAnsi="Times New Roman" w:cs="Times New Roman"/>
        </w:rPr>
      </w:pPr>
      <w:r w:rsidRPr="00A73FBD">
        <w:rPr>
          <w:rFonts w:ascii="Times New Roman" w:eastAsia="Times New Roman" w:hAnsi="Times New Roman" w:cs="Times New Roman"/>
        </w:rPr>
        <w:t>Select is the most commonly used statement in SQL. The SELECT Statement in SQL is used to retrieve or fetch data from a database. We can fetch either the entire table or according to some specified rules. The data returned is stored in a result table. This result table is also called result-set.</w:t>
      </w:r>
    </w:p>
    <w:p w:rsidR="00F35939" w:rsidRPr="00A73FBD" w:rsidRDefault="00F35939" w:rsidP="00A73FBD">
      <w:pPr>
        <w:spacing w:after="0" w:line="360" w:lineRule="auto"/>
        <w:jc w:val="both"/>
        <w:textAlignment w:val="baseline"/>
        <w:rPr>
          <w:rFonts w:ascii="Times New Roman" w:eastAsia="Times New Roman" w:hAnsi="Times New Roman" w:cs="Times New Roman"/>
        </w:rPr>
      </w:pPr>
      <w:r w:rsidRPr="00A73FBD">
        <w:rPr>
          <w:rFonts w:ascii="Times New Roman" w:eastAsia="Times New Roman" w:hAnsi="Times New Roman" w:cs="Times New Roman"/>
        </w:rPr>
        <w:t>With the SELECT clause of a SELECT command statement, we specify the columns that we want to be displayed in the query result and, optionally, which column headings we prefer to see above the result table.</w:t>
      </w:r>
    </w:p>
    <w:p w:rsidR="00F35939" w:rsidRPr="00A73FBD" w:rsidRDefault="00F35939" w:rsidP="00A73FBD">
      <w:pPr>
        <w:spacing w:after="0" w:line="360" w:lineRule="auto"/>
        <w:jc w:val="both"/>
        <w:textAlignment w:val="baseline"/>
        <w:rPr>
          <w:rFonts w:ascii="Times New Roman" w:eastAsia="Times New Roman" w:hAnsi="Times New Roman" w:cs="Times New Roman"/>
        </w:rPr>
      </w:pPr>
      <w:r w:rsidRPr="00A73FBD">
        <w:rPr>
          <w:rFonts w:ascii="Times New Roman" w:eastAsia="Times New Roman" w:hAnsi="Times New Roman" w:cs="Times New Roman"/>
        </w:rPr>
        <w:t>The select clause is the first clause and is one of the last clauses of the select statement that the database server evaluates. The reason for this is that before we can determine what to include in the final result set, we need to know all of the possible columns that could be included in the final result set.</w:t>
      </w:r>
    </w:p>
    <w:p w:rsidR="00F35939" w:rsidRPr="00A73FBD" w:rsidRDefault="00F35939"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Sample Table:</w:t>
      </w:r>
      <w:r w:rsidRPr="00A73FBD">
        <w:rPr>
          <w:rFonts w:ascii="Times New Roman" w:eastAsia="Times New Roman" w:hAnsi="Times New Roman" w:cs="Times New Roman"/>
        </w:rPr>
        <w:br/>
      </w:r>
      <w:r w:rsidRPr="00A73FBD">
        <w:rPr>
          <w:rFonts w:ascii="Times New Roman" w:eastAsia="Times New Roman" w:hAnsi="Times New Roman" w:cs="Times New Roman"/>
          <w:noProof/>
        </w:rPr>
        <w:drawing>
          <wp:inline distT="0" distB="0" distL="0" distR="0">
            <wp:extent cx="5943600" cy="2093836"/>
            <wp:effectExtent l="19050" t="0" r="0" b="0"/>
            <wp:docPr id="8" name="Picture 8" descr="C:\Users\CSE staff\Desktop\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SE staff\Desktop\table.jpg"/>
                    <pic:cNvPicPr>
                      <a:picLocks noChangeAspect="1" noChangeArrowheads="1"/>
                    </pic:cNvPicPr>
                  </pic:nvPicPr>
                  <pic:blipFill>
                    <a:blip r:embed="rId7"/>
                    <a:srcRect/>
                    <a:stretch>
                      <a:fillRect/>
                    </a:stretch>
                  </pic:blipFill>
                  <pic:spPr bwMode="auto">
                    <a:xfrm>
                      <a:off x="0" y="0"/>
                      <a:ext cx="5943600" cy="2093836"/>
                    </a:xfrm>
                    <a:prstGeom prst="rect">
                      <a:avLst/>
                    </a:prstGeom>
                    <a:noFill/>
                    <a:ln w="9525">
                      <a:noFill/>
                      <a:miter lim="800000"/>
                      <a:headEnd/>
                      <a:tailEnd/>
                    </a:ln>
                  </pic:spPr>
                </pic:pic>
              </a:graphicData>
            </a:graphic>
          </wp:inline>
        </w:drawing>
      </w:r>
      <w:r w:rsidRPr="00A73FBD">
        <w:rPr>
          <w:rFonts w:ascii="Times New Roman" w:eastAsia="Times New Roman" w:hAnsi="Times New Roman" w:cs="Times New Roman"/>
        </w:rPr>
        <w:br/>
      </w:r>
      <w:r w:rsidRPr="00A73FBD">
        <w:rPr>
          <w:rFonts w:ascii="Times New Roman" w:eastAsia="Times New Roman" w:hAnsi="Times New Roman" w:cs="Times New Roman"/>
          <w:b/>
          <w:bCs/>
        </w:rPr>
        <w:t>Basic Syntax:</w:t>
      </w:r>
    </w:p>
    <w:p w:rsidR="00F35939" w:rsidRPr="00A73FBD" w:rsidRDefault="00F35939"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 xml:space="preserve">SELECT column1,column2 FROM table_name </w:t>
      </w:r>
    </w:p>
    <w:p w:rsidR="00F35939" w:rsidRPr="00A73FBD" w:rsidRDefault="00F35939"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column1 , column2</w:t>
      </w:r>
      <w:r w:rsidRPr="00A73FBD">
        <w:rPr>
          <w:rFonts w:ascii="Times New Roman" w:eastAsia="Times New Roman" w:hAnsi="Times New Roman" w:cs="Times New Roman"/>
        </w:rPr>
        <w:t>: names of the fields of the table</w:t>
      </w:r>
    </w:p>
    <w:p w:rsidR="00F35939" w:rsidRPr="00A73FBD" w:rsidRDefault="00F35939"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lastRenderedPageBreak/>
        <w:t>table_name:</w:t>
      </w:r>
      <w:r w:rsidRPr="00A73FBD">
        <w:rPr>
          <w:rFonts w:ascii="Times New Roman" w:eastAsia="Times New Roman" w:hAnsi="Times New Roman" w:cs="Times New Roman"/>
        </w:rPr>
        <w:t xml:space="preserve"> from where we want to fetch</w:t>
      </w:r>
    </w:p>
    <w:p w:rsidR="00F35939" w:rsidRPr="00A73FBD" w:rsidRDefault="00F35939"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This query will return all the rows in the table with fields column1 , column2.</w:t>
      </w:r>
    </w:p>
    <w:p w:rsidR="00F35939" w:rsidRPr="00A73FBD" w:rsidRDefault="00F35939" w:rsidP="00A73FBD">
      <w:pPr>
        <w:numPr>
          <w:ilvl w:val="0"/>
          <w:numId w:val="1"/>
        </w:num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To fetch the entire table or all the fields in the table:</w:t>
      </w:r>
    </w:p>
    <w:p w:rsidR="00F35939" w:rsidRPr="00A73FBD" w:rsidRDefault="00F35939"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 xml:space="preserve"> SELECT * FROM table_name;</w:t>
      </w:r>
    </w:p>
    <w:p w:rsidR="00F35939" w:rsidRPr="00A73FBD" w:rsidRDefault="00F35939" w:rsidP="00A73FBD">
      <w:pPr>
        <w:numPr>
          <w:ilvl w:val="0"/>
          <w:numId w:val="1"/>
        </w:num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Query to fetch the fields ROLL_NO, NAME, AGE from the table Student:</w:t>
      </w:r>
    </w:p>
    <w:p w:rsidR="00F35939" w:rsidRPr="00A73FBD" w:rsidRDefault="00F35939"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SELECT ROLL_NO, NAME, AGE FROM Student;</w:t>
      </w:r>
    </w:p>
    <w:p w:rsidR="00F35939" w:rsidRPr="00A73FBD" w:rsidRDefault="00F35939"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Output:</w:t>
      </w:r>
    </w:p>
    <w:tbl>
      <w:tblPr>
        <w:tblW w:w="7000" w:type="dxa"/>
        <w:jc w:val="center"/>
        <w:tblInd w:w="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913"/>
        <w:gridCol w:w="2610"/>
        <w:gridCol w:w="1477"/>
      </w:tblGrid>
      <w:tr w:rsidR="00F35939" w:rsidRPr="00A73FBD" w:rsidTr="00F35939">
        <w:trPr>
          <w:tblHeader/>
          <w:jc w:val="center"/>
        </w:trPr>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ROLL_NO</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Age</w:t>
            </w:r>
          </w:p>
        </w:tc>
      </w:tr>
      <w:tr w:rsidR="00F35939" w:rsidRPr="00A73FBD" w:rsidTr="00F35939">
        <w:trPr>
          <w:jc w:val="center"/>
        </w:trPr>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F35939" w:rsidRPr="00A73FBD" w:rsidTr="00F35939">
        <w:trPr>
          <w:jc w:val="center"/>
        </w:trPr>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F35939" w:rsidRPr="00A73FBD" w:rsidTr="00F35939">
        <w:trPr>
          <w:jc w:val="center"/>
        </w:trPr>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F35939" w:rsidRPr="00A73FBD" w:rsidTr="00F35939">
        <w:trPr>
          <w:jc w:val="center"/>
        </w:trPr>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4</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SURESH</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bl>
    <w:p w:rsidR="00F35939" w:rsidRPr="00A73FBD" w:rsidRDefault="00F35939" w:rsidP="00A73FBD">
      <w:pPr>
        <w:numPr>
          <w:ilvl w:val="0"/>
          <w:numId w:val="1"/>
        </w:num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To fetch all the fields from the table Student:</w:t>
      </w:r>
    </w:p>
    <w:p w:rsidR="00F35939" w:rsidRPr="00A73FBD" w:rsidRDefault="00F35939"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 xml:space="preserve"> SELECT * FROM Student;</w:t>
      </w:r>
    </w:p>
    <w:p w:rsidR="00F35939" w:rsidRPr="00A73FBD" w:rsidRDefault="00F35939"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Output:</w:t>
      </w:r>
    </w:p>
    <w:tbl>
      <w:tblPr>
        <w:tblW w:w="7000" w:type="dxa"/>
        <w:jc w:val="center"/>
        <w:tblInd w:w="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457"/>
        <w:gridCol w:w="1307"/>
        <w:gridCol w:w="1496"/>
        <w:gridCol w:w="2000"/>
        <w:gridCol w:w="740"/>
      </w:tblGrid>
      <w:tr w:rsidR="00F35939" w:rsidRPr="00A73FBD" w:rsidTr="00F35939">
        <w:trPr>
          <w:tblHeader/>
          <w:jc w:val="center"/>
        </w:trPr>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ROLL_NO</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PHONE</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Age</w:t>
            </w:r>
          </w:p>
        </w:tc>
      </w:tr>
      <w:tr w:rsidR="00F35939" w:rsidRPr="00A73FBD" w:rsidTr="00F35939">
        <w:trPr>
          <w:jc w:val="center"/>
        </w:trPr>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F35939" w:rsidRPr="00A73FBD" w:rsidTr="00F35939">
        <w:trPr>
          <w:jc w:val="center"/>
        </w:trPr>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F35939" w:rsidRPr="00A73FBD" w:rsidTr="00F35939">
        <w:trPr>
          <w:jc w:val="center"/>
        </w:trPr>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F35939" w:rsidRPr="00A73FBD" w:rsidTr="00F35939">
        <w:trPr>
          <w:jc w:val="center"/>
        </w:trPr>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4</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SURESH</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88" w:type="dxa"/>
              <w:left w:w="175" w:type="dxa"/>
              <w:bottom w:w="88" w:type="dxa"/>
              <w:right w:w="175" w:type="dxa"/>
            </w:tcMar>
            <w:vAlign w:val="bottom"/>
            <w:hideMark/>
          </w:tcPr>
          <w:p w:rsidR="00F35939" w:rsidRPr="00A73FBD" w:rsidRDefault="00F35939"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bl>
    <w:p w:rsidR="003204A0" w:rsidRPr="00A73FBD" w:rsidRDefault="003204A0" w:rsidP="00A73FBD">
      <w:pPr>
        <w:spacing w:after="0" w:line="360" w:lineRule="auto"/>
        <w:rPr>
          <w:rFonts w:ascii="Times New Roman" w:hAnsi="Times New Roman" w:cs="Times New Roman"/>
        </w:rPr>
      </w:pPr>
    </w:p>
    <w:p w:rsidR="006823D4" w:rsidRPr="00A73FBD" w:rsidRDefault="006823D4" w:rsidP="00A73FBD">
      <w:pPr>
        <w:pStyle w:val="Heading1"/>
        <w:spacing w:before="0" w:beforeAutospacing="0" w:after="0" w:afterAutospacing="0" w:line="360" w:lineRule="auto"/>
        <w:textAlignment w:val="baseline"/>
        <w:rPr>
          <w:bCs w:val="0"/>
          <w:sz w:val="22"/>
          <w:szCs w:val="22"/>
        </w:rPr>
      </w:pPr>
      <w:r w:rsidRPr="00A73FBD">
        <w:rPr>
          <w:bCs w:val="0"/>
          <w:sz w:val="22"/>
          <w:szCs w:val="22"/>
        </w:rPr>
        <w:t>Distinct Clause</w:t>
      </w:r>
    </w:p>
    <w:p w:rsidR="006823D4" w:rsidRPr="00A73FBD" w:rsidRDefault="006823D4" w:rsidP="00A73FBD">
      <w:pPr>
        <w:pStyle w:val="NormalWeb"/>
        <w:spacing w:before="0" w:beforeAutospacing="0" w:after="0" w:afterAutospacing="0" w:line="360" w:lineRule="auto"/>
        <w:textAlignment w:val="baseline"/>
        <w:rPr>
          <w:sz w:val="22"/>
          <w:szCs w:val="22"/>
        </w:rPr>
      </w:pPr>
      <w:r w:rsidRPr="00A73FBD">
        <w:rPr>
          <w:sz w:val="22"/>
          <w:szCs w:val="22"/>
        </w:rPr>
        <w:t>The distinct keyword is used in conjunction with select keyword. It is helpful when there is need of avoiding the duplicate values present in any specific columns/table. When we use distinct keyword only the </w:t>
      </w:r>
      <w:r w:rsidRPr="00A73FBD">
        <w:rPr>
          <w:rStyle w:val="Strong"/>
          <w:sz w:val="22"/>
          <w:szCs w:val="22"/>
          <w:bdr w:val="none" w:sz="0" w:space="0" w:color="auto" w:frame="1"/>
        </w:rPr>
        <w:t>unique values</w:t>
      </w:r>
      <w:r w:rsidRPr="00A73FBD">
        <w:rPr>
          <w:sz w:val="22"/>
          <w:szCs w:val="22"/>
        </w:rPr>
        <w:t> are fetched.</w:t>
      </w:r>
    </w:p>
    <w:p w:rsidR="006823D4" w:rsidRPr="00A73FBD" w:rsidRDefault="006823D4" w:rsidP="00A73FBD">
      <w:pPr>
        <w:pStyle w:val="NormalWeb"/>
        <w:spacing w:before="0" w:beforeAutospacing="0" w:after="0" w:afterAutospacing="0" w:line="360" w:lineRule="auto"/>
        <w:textAlignment w:val="baseline"/>
        <w:rPr>
          <w:sz w:val="22"/>
          <w:szCs w:val="22"/>
        </w:rPr>
      </w:pPr>
      <w:r w:rsidRPr="00A73FBD">
        <w:rPr>
          <w:rStyle w:val="Strong"/>
          <w:sz w:val="22"/>
          <w:szCs w:val="22"/>
          <w:bdr w:val="none" w:sz="0" w:space="0" w:color="auto" w:frame="1"/>
        </w:rPr>
        <w:t>Basic Syntax:</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Style w:val="Strong"/>
          <w:rFonts w:ascii="Times New Roman" w:hAnsi="Times New Roman" w:cs="Times New Roman"/>
          <w:sz w:val="22"/>
          <w:szCs w:val="22"/>
          <w:bdr w:val="none" w:sz="0" w:space="0" w:color="auto" w:frame="1"/>
        </w:rPr>
        <w:t>SELECT DISTINCT column1,column2 FROM table_name</w:t>
      </w:r>
      <w:r w:rsidRPr="00A73FBD">
        <w:rPr>
          <w:rFonts w:ascii="Times New Roman" w:hAnsi="Times New Roman" w:cs="Times New Roman"/>
          <w:sz w:val="22"/>
          <w:szCs w:val="22"/>
        </w:rPr>
        <w:t xml:space="preserve"> </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Style w:val="Strong"/>
          <w:rFonts w:ascii="Times New Roman" w:hAnsi="Times New Roman" w:cs="Times New Roman"/>
          <w:sz w:val="22"/>
          <w:szCs w:val="22"/>
          <w:bdr w:val="none" w:sz="0" w:space="0" w:color="auto" w:frame="1"/>
        </w:rPr>
        <w:t>column1 , column2:</w:t>
      </w:r>
      <w:r w:rsidRPr="00A73FBD">
        <w:rPr>
          <w:rFonts w:ascii="Times New Roman" w:hAnsi="Times New Roman" w:cs="Times New Roman"/>
          <w:sz w:val="22"/>
          <w:szCs w:val="22"/>
        </w:rPr>
        <w:t xml:space="preserve"> names of the fields of the table</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Style w:val="Strong"/>
          <w:rFonts w:ascii="Times New Roman" w:hAnsi="Times New Roman" w:cs="Times New Roman"/>
          <w:sz w:val="22"/>
          <w:szCs w:val="22"/>
          <w:bdr w:val="none" w:sz="0" w:space="0" w:color="auto" w:frame="1"/>
        </w:rPr>
        <w:t>table_name:</w:t>
      </w:r>
      <w:r w:rsidRPr="00A73FBD">
        <w:rPr>
          <w:rFonts w:ascii="Times New Roman" w:hAnsi="Times New Roman" w:cs="Times New Roman"/>
          <w:sz w:val="22"/>
          <w:szCs w:val="22"/>
        </w:rPr>
        <w:t xml:space="preserve"> from where we want to fetch</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Fonts w:ascii="Times New Roman" w:hAnsi="Times New Roman" w:cs="Times New Roman"/>
          <w:sz w:val="22"/>
          <w:szCs w:val="22"/>
        </w:rPr>
        <w:t>This query will return all the unique combination of rows in the table with fields</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Fonts w:ascii="Times New Roman" w:hAnsi="Times New Roman" w:cs="Times New Roman"/>
          <w:sz w:val="22"/>
          <w:szCs w:val="22"/>
        </w:rPr>
        <w:t xml:space="preserve">column1 , column2. </w:t>
      </w:r>
    </w:p>
    <w:p w:rsidR="006823D4" w:rsidRPr="00A73FBD" w:rsidRDefault="006823D4" w:rsidP="00A73FBD">
      <w:pPr>
        <w:pStyle w:val="NormalWeb"/>
        <w:spacing w:before="0" w:beforeAutospacing="0" w:after="0" w:afterAutospacing="0" w:line="360" w:lineRule="auto"/>
        <w:textAlignment w:val="baseline"/>
        <w:rPr>
          <w:sz w:val="22"/>
          <w:szCs w:val="22"/>
        </w:rPr>
      </w:pPr>
      <w:r w:rsidRPr="00A73FBD">
        <w:rPr>
          <w:sz w:val="22"/>
          <w:szCs w:val="22"/>
        </w:rPr>
        <w:t>NOTE: If distinct keyword is used with multiple columns, the distinct combination is displayed in the result set.</w:t>
      </w:r>
    </w:p>
    <w:p w:rsidR="006823D4" w:rsidRPr="00A73FBD" w:rsidRDefault="006823D4" w:rsidP="00A73FBD">
      <w:pPr>
        <w:spacing w:after="0" w:line="360" w:lineRule="auto"/>
        <w:jc w:val="center"/>
        <w:rPr>
          <w:rFonts w:ascii="Times New Roman" w:hAnsi="Times New Roman" w:cs="Times New Roman"/>
        </w:rPr>
      </w:pPr>
      <w:r w:rsidRPr="00A73FBD">
        <w:rPr>
          <w:rFonts w:ascii="Times New Roman" w:hAnsi="Times New Roman" w:cs="Times New Roman"/>
          <w:noProof/>
        </w:rPr>
        <w:drawing>
          <wp:inline distT="0" distB="0" distL="0" distR="0">
            <wp:extent cx="4894856" cy="2484761"/>
            <wp:effectExtent l="19050" t="0" r="994" b="0"/>
            <wp:docPr id="15" name="Picture 15" descr="C:\Users\CSE staff\Desktop\tabl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SE staff\Desktop\table11.jpg"/>
                    <pic:cNvPicPr>
                      <a:picLocks noChangeAspect="1" noChangeArrowheads="1"/>
                    </pic:cNvPicPr>
                  </pic:nvPicPr>
                  <pic:blipFill>
                    <a:blip r:embed="rId8"/>
                    <a:srcRect/>
                    <a:stretch>
                      <a:fillRect/>
                    </a:stretch>
                  </pic:blipFill>
                  <pic:spPr bwMode="auto">
                    <a:xfrm>
                      <a:off x="0" y="0"/>
                      <a:ext cx="4900684" cy="2487719"/>
                    </a:xfrm>
                    <a:prstGeom prst="rect">
                      <a:avLst/>
                    </a:prstGeom>
                    <a:noFill/>
                    <a:ln w="9525">
                      <a:noFill/>
                      <a:miter lim="800000"/>
                      <a:headEnd/>
                      <a:tailEnd/>
                    </a:ln>
                  </pic:spPr>
                </pic:pic>
              </a:graphicData>
            </a:graphic>
          </wp:inline>
        </w:drawing>
      </w:r>
    </w:p>
    <w:p w:rsidR="006823D4" w:rsidRPr="00A73FBD" w:rsidRDefault="006823D4" w:rsidP="00A73FBD">
      <w:pPr>
        <w:spacing w:after="0" w:line="360" w:lineRule="auto"/>
        <w:rPr>
          <w:rFonts w:ascii="Times New Roman" w:hAnsi="Times New Roman" w:cs="Times New Roman"/>
        </w:rPr>
      </w:pPr>
    </w:p>
    <w:p w:rsidR="006823D4" w:rsidRPr="00A73FBD" w:rsidRDefault="006823D4"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To fetch unique names from the NAME field</w:t>
      </w:r>
    </w:p>
    <w:p w:rsidR="006823D4" w:rsidRPr="00A73FBD" w:rsidRDefault="006823D4"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SELECT DISTINCT NAME FROM Student;</w:t>
      </w:r>
    </w:p>
    <w:p w:rsidR="006823D4" w:rsidRPr="00A73FBD" w:rsidRDefault="006823D4"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Output:</w:t>
      </w:r>
    </w:p>
    <w:tbl>
      <w:tblPr>
        <w:tblW w:w="125" w:type="dxa"/>
        <w:jc w:val="center"/>
        <w:tblInd w:w="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267"/>
      </w:tblGrid>
      <w:tr w:rsidR="006823D4" w:rsidRPr="00A73FBD" w:rsidTr="006823D4">
        <w:trPr>
          <w:tblHeader/>
          <w:jc w:val="center"/>
        </w:trPr>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r>
      <w:tr w:rsidR="006823D4" w:rsidRPr="00A73FBD" w:rsidTr="006823D4">
        <w:trPr>
          <w:jc w:val="center"/>
        </w:trPr>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w:t>
            </w:r>
          </w:p>
        </w:tc>
      </w:tr>
      <w:tr w:rsidR="006823D4" w:rsidRPr="00A73FBD" w:rsidTr="006823D4">
        <w:trPr>
          <w:jc w:val="center"/>
        </w:trPr>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r>
      <w:tr w:rsidR="006823D4" w:rsidRPr="00A73FBD" w:rsidTr="006823D4">
        <w:trPr>
          <w:jc w:val="center"/>
        </w:trPr>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r>
      <w:tr w:rsidR="006823D4" w:rsidRPr="00A73FBD" w:rsidTr="006823D4">
        <w:trPr>
          <w:jc w:val="center"/>
        </w:trPr>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SURESH</w:t>
            </w:r>
          </w:p>
        </w:tc>
      </w:tr>
    </w:tbl>
    <w:p w:rsidR="006823D4" w:rsidRPr="00A73FBD" w:rsidRDefault="006823D4"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To fetch unique combination of rows from the whole table</w:t>
      </w:r>
    </w:p>
    <w:p w:rsidR="006823D4" w:rsidRPr="00A73FBD" w:rsidRDefault="006823D4"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SELECT DISTINCT * FROM Student;</w:t>
      </w:r>
    </w:p>
    <w:p w:rsidR="006823D4" w:rsidRPr="00A73FBD" w:rsidRDefault="006823D4"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Output:</w:t>
      </w:r>
    </w:p>
    <w:tbl>
      <w:tblPr>
        <w:tblW w:w="7000" w:type="dxa"/>
        <w:jc w:val="center"/>
        <w:tblInd w:w="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457"/>
        <w:gridCol w:w="1307"/>
        <w:gridCol w:w="1496"/>
        <w:gridCol w:w="2000"/>
        <w:gridCol w:w="740"/>
      </w:tblGrid>
      <w:tr w:rsidR="006823D4" w:rsidRPr="00A73FBD" w:rsidTr="006823D4">
        <w:trPr>
          <w:tblHeader/>
          <w:jc w:val="center"/>
        </w:trPr>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ROLL_NO</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PHONE</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Age</w:t>
            </w:r>
          </w:p>
        </w:tc>
      </w:tr>
      <w:tr w:rsidR="006823D4" w:rsidRPr="00A73FBD" w:rsidTr="006823D4">
        <w:trPr>
          <w:jc w:val="center"/>
        </w:trPr>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6823D4" w:rsidRPr="00A73FBD" w:rsidTr="006823D4">
        <w:trPr>
          <w:jc w:val="center"/>
        </w:trPr>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lastRenderedPageBreak/>
              <w:t>2</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6823D4" w:rsidRPr="00A73FBD" w:rsidTr="006823D4">
        <w:trPr>
          <w:jc w:val="center"/>
        </w:trPr>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6823D4" w:rsidRPr="00A73FBD" w:rsidTr="006823D4">
        <w:trPr>
          <w:jc w:val="center"/>
        </w:trPr>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4</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SURESH</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bl>
    <w:p w:rsidR="006823D4" w:rsidRPr="00A73FBD" w:rsidRDefault="006823D4"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Please note: Without the keyword distinct in both the above examples 6 records would have been fetched instead of 4, since in the original table there are 6 records with the duplicate values.</w:t>
      </w:r>
    </w:p>
    <w:p w:rsidR="006823D4" w:rsidRPr="00A73FBD" w:rsidRDefault="006823D4" w:rsidP="00A73FBD">
      <w:pPr>
        <w:spacing w:after="0" w:line="360" w:lineRule="auto"/>
        <w:rPr>
          <w:rFonts w:ascii="Times New Roman" w:hAnsi="Times New Roman" w:cs="Times New Roman"/>
        </w:rPr>
      </w:pPr>
    </w:p>
    <w:p w:rsidR="006823D4" w:rsidRPr="00A73FBD" w:rsidRDefault="006823D4" w:rsidP="00A73FBD">
      <w:pPr>
        <w:spacing w:after="0" w:line="360" w:lineRule="auto"/>
        <w:textAlignment w:val="baseline"/>
        <w:outlineLvl w:val="0"/>
        <w:rPr>
          <w:rFonts w:ascii="Times New Roman" w:eastAsia="Times New Roman" w:hAnsi="Times New Roman" w:cs="Times New Roman"/>
          <w:b/>
          <w:kern w:val="36"/>
        </w:rPr>
      </w:pPr>
      <w:r w:rsidRPr="00A73FBD">
        <w:rPr>
          <w:rFonts w:ascii="Times New Roman" w:eastAsia="Times New Roman" w:hAnsi="Times New Roman" w:cs="Times New Roman"/>
          <w:b/>
          <w:kern w:val="36"/>
        </w:rPr>
        <w:t>CREATE</w:t>
      </w:r>
    </w:p>
    <w:p w:rsidR="006823D4" w:rsidRPr="00A73FBD" w:rsidRDefault="006823D4"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There are two CREATE statements available in SQL:</w:t>
      </w:r>
    </w:p>
    <w:p w:rsidR="006823D4" w:rsidRPr="00A73FBD" w:rsidRDefault="006823D4" w:rsidP="00A73FBD">
      <w:pPr>
        <w:numPr>
          <w:ilvl w:val="0"/>
          <w:numId w:val="3"/>
        </w:num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CREATE DATABASE</w:t>
      </w:r>
    </w:p>
    <w:p w:rsidR="006823D4" w:rsidRPr="00A73FBD" w:rsidRDefault="006823D4" w:rsidP="00A73FBD">
      <w:pPr>
        <w:numPr>
          <w:ilvl w:val="0"/>
          <w:numId w:val="3"/>
        </w:num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CREATE TABLE</w:t>
      </w:r>
    </w:p>
    <w:p w:rsidR="006823D4" w:rsidRPr="00A73FBD" w:rsidRDefault="006823D4"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CREATE DATABASE</w:t>
      </w:r>
    </w:p>
    <w:p w:rsidR="006823D4" w:rsidRPr="00A73FBD" w:rsidRDefault="006823D4"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A </w:t>
      </w:r>
      <w:r w:rsidRPr="00A73FBD">
        <w:rPr>
          <w:rFonts w:ascii="Times New Roman" w:eastAsia="Times New Roman" w:hAnsi="Times New Roman" w:cs="Times New Roman"/>
          <w:b/>
          <w:bCs/>
        </w:rPr>
        <w:t>Database</w:t>
      </w:r>
      <w:r w:rsidRPr="00A73FBD">
        <w:rPr>
          <w:rFonts w:ascii="Times New Roman" w:eastAsia="Times New Roman" w:hAnsi="Times New Roman" w:cs="Times New Roman"/>
        </w:rPr>
        <w:t> is defined as a structured set of data. So, in SQL the very first step to store the data in a well structured manner is to create a database. The </w:t>
      </w:r>
      <w:r w:rsidRPr="00A73FBD">
        <w:rPr>
          <w:rFonts w:ascii="Times New Roman" w:eastAsia="Times New Roman" w:hAnsi="Times New Roman" w:cs="Times New Roman"/>
          <w:b/>
          <w:bCs/>
        </w:rPr>
        <w:t>CREATE DATABASE</w:t>
      </w:r>
      <w:r w:rsidRPr="00A73FBD">
        <w:rPr>
          <w:rFonts w:ascii="Times New Roman" w:eastAsia="Times New Roman" w:hAnsi="Times New Roman" w:cs="Times New Roman"/>
        </w:rPr>
        <w:t> statement is used to create a new database in SQL.</w:t>
      </w:r>
    </w:p>
    <w:p w:rsidR="006823D4" w:rsidRPr="00A73FBD" w:rsidRDefault="006823D4" w:rsidP="00A73FBD">
      <w:pPr>
        <w:pStyle w:val="NormalWeb"/>
        <w:spacing w:before="0" w:beforeAutospacing="0" w:after="0" w:afterAutospacing="0" w:line="360" w:lineRule="auto"/>
        <w:textAlignment w:val="baseline"/>
        <w:rPr>
          <w:sz w:val="22"/>
          <w:szCs w:val="22"/>
        </w:rPr>
      </w:pPr>
      <w:r w:rsidRPr="00A73FBD">
        <w:rPr>
          <w:rStyle w:val="Strong"/>
          <w:sz w:val="22"/>
          <w:szCs w:val="22"/>
          <w:bdr w:val="none" w:sz="0" w:space="0" w:color="auto" w:frame="1"/>
        </w:rPr>
        <w:t>Syntax</w:t>
      </w:r>
      <w:r w:rsidRPr="00A73FBD">
        <w:rPr>
          <w:sz w:val="22"/>
          <w:szCs w:val="22"/>
        </w:rPr>
        <w:t>:</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Fonts w:ascii="Times New Roman" w:hAnsi="Times New Roman" w:cs="Times New Roman"/>
          <w:sz w:val="22"/>
          <w:szCs w:val="22"/>
        </w:rPr>
        <w:t>CREATE DATABASE database_name;</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Style w:val="Strong"/>
          <w:rFonts w:ascii="Times New Roman" w:hAnsi="Times New Roman" w:cs="Times New Roman"/>
          <w:sz w:val="22"/>
          <w:szCs w:val="22"/>
          <w:bdr w:val="none" w:sz="0" w:space="0" w:color="auto" w:frame="1"/>
        </w:rPr>
        <w:t>database_name</w:t>
      </w:r>
      <w:r w:rsidRPr="00A73FBD">
        <w:rPr>
          <w:rFonts w:ascii="Times New Roman" w:hAnsi="Times New Roman" w:cs="Times New Roman"/>
          <w:sz w:val="22"/>
          <w:szCs w:val="22"/>
        </w:rPr>
        <w:t>: name of the database.</w:t>
      </w:r>
    </w:p>
    <w:p w:rsidR="006823D4" w:rsidRPr="00A73FBD" w:rsidRDefault="006823D4" w:rsidP="00A73FBD">
      <w:pPr>
        <w:pStyle w:val="NormalWeb"/>
        <w:spacing w:before="0" w:beforeAutospacing="0" w:after="0" w:afterAutospacing="0" w:line="360" w:lineRule="auto"/>
        <w:textAlignment w:val="baseline"/>
        <w:rPr>
          <w:sz w:val="22"/>
          <w:szCs w:val="22"/>
        </w:rPr>
      </w:pPr>
      <w:r w:rsidRPr="00A73FBD">
        <w:rPr>
          <w:rStyle w:val="Strong"/>
          <w:sz w:val="22"/>
          <w:szCs w:val="22"/>
          <w:bdr w:val="none" w:sz="0" w:space="0" w:color="auto" w:frame="1"/>
        </w:rPr>
        <w:t>Example Query:</w:t>
      </w:r>
      <w:r w:rsidRPr="00A73FBD">
        <w:rPr>
          <w:sz w:val="22"/>
          <w:szCs w:val="22"/>
        </w:rPr>
        <w:br/>
        <w:t>This query will create a new database in SQL and name the database as </w:t>
      </w:r>
      <w:r w:rsidRPr="00A73FBD">
        <w:rPr>
          <w:rStyle w:val="Emphasis"/>
          <w:i w:val="0"/>
          <w:sz w:val="22"/>
          <w:szCs w:val="22"/>
          <w:bdr w:val="none" w:sz="0" w:space="0" w:color="auto" w:frame="1"/>
        </w:rPr>
        <w:t>my_database</w:t>
      </w:r>
      <w:r w:rsidRPr="00A73FBD">
        <w:rPr>
          <w:sz w:val="22"/>
          <w:szCs w:val="22"/>
        </w:rPr>
        <w:t>.</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Fonts w:ascii="Times New Roman" w:hAnsi="Times New Roman" w:cs="Times New Roman"/>
          <w:sz w:val="22"/>
          <w:szCs w:val="22"/>
        </w:rPr>
        <w:t>CREATE DATABASE my_database;</w:t>
      </w:r>
    </w:p>
    <w:p w:rsidR="006823D4" w:rsidRPr="00A73FBD" w:rsidRDefault="006823D4" w:rsidP="00A73FBD">
      <w:pPr>
        <w:pStyle w:val="NormalWeb"/>
        <w:spacing w:before="0" w:beforeAutospacing="0" w:after="0" w:afterAutospacing="0" w:line="360" w:lineRule="auto"/>
        <w:textAlignment w:val="baseline"/>
        <w:rPr>
          <w:sz w:val="22"/>
          <w:szCs w:val="22"/>
        </w:rPr>
      </w:pPr>
      <w:r w:rsidRPr="00A73FBD">
        <w:rPr>
          <w:rStyle w:val="Strong"/>
          <w:sz w:val="22"/>
          <w:szCs w:val="22"/>
          <w:bdr w:val="none" w:sz="0" w:space="0" w:color="auto" w:frame="1"/>
        </w:rPr>
        <w:t>CREATE TABLE</w:t>
      </w:r>
    </w:p>
    <w:p w:rsidR="006823D4" w:rsidRPr="00A73FBD" w:rsidRDefault="006823D4" w:rsidP="00A73FBD">
      <w:pPr>
        <w:pStyle w:val="NormalWeb"/>
        <w:spacing w:before="0" w:beforeAutospacing="0" w:after="0" w:afterAutospacing="0" w:line="360" w:lineRule="auto"/>
        <w:textAlignment w:val="baseline"/>
        <w:rPr>
          <w:sz w:val="22"/>
          <w:szCs w:val="22"/>
        </w:rPr>
      </w:pPr>
      <w:r w:rsidRPr="00A73FBD">
        <w:rPr>
          <w:sz w:val="22"/>
          <w:szCs w:val="22"/>
        </w:rPr>
        <w:t>We have learned above about creating databases. Now to store the data we need a table to do that. The CREATE TABLE statement is used to create a table in SQL. We know that a table comprises of rows and columns. So while creating tables we have to provide all the information to SQL about the names of the columns, type of data to be stored in columns, size of the data etc. Let us now dive into details on how to use CREATE TABLE statement to create tables in SQL.</w:t>
      </w:r>
    </w:p>
    <w:p w:rsidR="006823D4" w:rsidRPr="00A73FBD" w:rsidRDefault="006823D4" w:rsidP="00A73FBD">
      <w:pPr>
        <w:pStyle w:val="NormalWeb"/>
        <w:spacing w:before="0" w:beforeAutospacing="0" w:after="0" w:afterAutospacing="0" w:line="360" w:lineRule="auto"/>
        <w:textAlignment w:val="baseline"/>
        <w:rPr>
          <w:sz w:val="22"/>
          <w:szCs w:val="22"/>
        </w:rPr>
      </w:pPr>
      <w:r w:rsidRPr="00A73FBD">
        <w:rPr>
          <w:rStyle w:val="Strong"/>
          <w:sz w:val="22"/>
          <w:szCs w:val="22"/>
          <w:bdr w:val="none" w:sz="0" w:space="0" w:color="auto" w:frame="1"/>
        </w:rPr>
        <w:t>Syntax</w:t>
      </w:r>
      <w:r w:rsidRPr="00A73FBD">
        <w:rPr>
          <w:sz w:val="22"/>
          <w:szCs w:val="22"/>
        </w:rPr>
        <w:t>:</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Fonts w:ascii="Times New Roman" w:hAnsi="Times New Roman" w:cs="Times New Roman"/>
          <w:sz w:val="22"/>
          <w:szCs w:val="22"/>
        </w:rPr>
        <w:t>CREATE TABLE table_name</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Fonts w:ascii="Times New Roman" w:hAnsi="Times New Roman" w:cs="Times New Roman"/>
          <w:sz w:val="22"/>
          <w:szCs w:val="22"/>
        </w:rPr>
        <w:t>(</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Fonts w:ascii="Times New Roman" w:hAnsi="Times New Roman" w:cs="Times New Roman"/>
          <w:sz w:val="22"/>
          <w:szCs w:val="22"/>
        </w:rPr>
        <w:t>column1 data_type(size),</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Fonts w:ascii="Times New Roman" w:hAnsi="Times New Roman" w:cs="Times New Roman"/>
          <w:sz w:val="22"/>
          <w:szCs w:val="22"/>
        </w:rPr>
        <w:t>column2 data_type(size),</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Fonts w:ascii="Times New Roman" w:hAnsi="Times New Roman" w:cs="Times New Roman"/>
          <w:sz w:val="22"/>
          <w:szCs w:val="22"/>
        </w:rPr>
        <w:lastRenderedPageBreak/>
        <w:t>column3 data_type(size),</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Fonts w:ascii="Times New Roman" w:hAnsi="Times New Roman" w:cs="Times New Roman"/>
          <w:sz w:val="22"/>
          <w:szCs w:val="22"/>
        </w:rPr>
        <w:t>....</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Fonts w:ascii="Times New Roman" w:hAnsi="Times New Roman" w:cs="Times New Roman"/>
          <w:sz w:val="22"/>
          <w:szCs w:val="22"/>
        </w:rPr>
        <w:t>);</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Style w:val="Strong"/>
          <w:rFonts w:ascii="Times New Roman" w:hAnsi="Times New Roman" w:cs="Times New Roman"/>
          <w:sz w:val="22"/>
          <w:szCs w:val="22"/>
          <w:bdr w:val="none" w:sz="0" w:space="0" w:color="auto" w:frame="1"/>
        </w:rPr>
        <w:t>table_name</w:t>
      </w:r>
      <w:r w:rsidRPr="00A73FBD">
        <w:rPr>
          <w:rFonts w:ascii="Times New Roman" w:hAnsi="Times New Roman" w:cs="Times New Roman"/>
          <w:sz w:val="22"/>
          <w:szCs w:val="22"/>
        </w:rPr>
        <w:t>:  name of the table.</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Style w:val="Strong"/>
          <w:rFonts w:ascii="Times New Roman" w:hAnsi="Times New Roman" w:cs="Times New Roman"/>
          <w:sz w:val="22"/>
          <w:szCs w:val="22"/>
          <w:bdr w:val="none" w:sz="0" w:space="0" w:color="auto" w:frame="1"/>
        </w:rPr>
        <w:t>column1</w:t>
      </w:r>
      <w:r w:rsidRPr="00A73FBD">
        <w:rPr>
          <w:rFonts w:ascii="Times New Roman" w:hAnsi="Times New Roman" w:cs="Times New Roman"/>
          <w:sz w:val="22"/>
          <w:szCs w:val="22"/>
        </w:rPr>
        <w:t xml:space="preserve"> name of the first column.</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Style w:val="Strong"/>
          <w:rFonts w:ascii="Times New Roman" w:hAnsi="Times New Roman" w:cs="Times New Roman"/>
          <w:sz w:val="22"/>
          <w:szCs w:val="22"/>
          <w:bdr w:val="none" w:sz="0" w:space="0" w:color="auto" w:frame="1"/>
        </w:rPr>
        <w:t>data_type</w:t>
      </w:r>
      <w:r w:rsidRPr="00A73FBD">
        <w:rPr>
          <w:rFonts w:ascii="Times New Roman" w:hAnsi="Times New Roman" w:cs="Times New Roman"/>
          <w:sz w:val="22"/>
          <w:szCs w:val="22"/>
        </w:rPr>
        <w:t xml:space="preserve">: Type of data we want to store in the particular column. </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Fonts w:ascii="Times New Roman" w:hAnsi="Times New Roman" w:cs="Times New Roman"/>
          <w:sz w:val="22"/>
          <w:szCs w:val="22"/>
        </w:rPr>
        <w:t xml:space="preserve">            For example,</w:t>
      </w:r>
      <w:r w:rsidRPr="00A73FBD">
        <w:rPr>
          <w:rStyle w:val="Strong"/>
          <w:rFonts w:ascii="Times New Roman" w:hAnsi="Times New Roman" w:cs="Times New Roman"/>
          <w:sz w:val="22"/>
          <w:szCs w:val="22"/>
          <w:bdr w:val="none" w:sz="0" w:space="0" w:color="auto" w:frame="1"/>
        </w:rPr>
        <w:t>int</w:t>
      </w:r>
      <w:r w:rsidRPr="00A73FBD">
        <w:rPr>
          <w:rFonts w:ascii="Times New Roman" w:hAnsi="Times New Roman" w:cs="Times New Roman"/>
          <w:sz w:val="22"/>
          <w:szCs w:val="22"/>
        </w:rPr>
        <w:t xml:space="preserve"> for integer data.</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Style w:val="Strong"/>
          <w:rFonts w:ascii="Times New Roman" w:hAnsi="Times New Roman" w:cs="Times New Roman"/>
          <w:sz w:val="22"/>
          <w:szCs w:val="22"/>
          <w:bdr w:val="none" w:sz="0" w:space="0" w:color="auto" w:frame="1"/>
        </w:rPr>
        <w:t>size</w:t>
      </w:r>
      <w:r w:rsidRPr="00A73FBD">
        <w:rPr>
          <w:rFonts w:ascii="Times New Roman" w:hAnsi="Times New Roman" w:cs="Times New Roman"/>
          <w:sz w:val="22"/>
          <w:szCs w:val="22"/>
        </w:rPr>
        <w:t>: Size of the data we can store in a particular column. For example if for</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Fonts w:ascii="Times New Roman" w:hAnsi="Times New Roman" w:cs="Times New Roman"/>
          <w:sz w:val="22"/>
          <w:szCs w:val="22"/>
        </w:rPr>
        <w:t>a column we specify the data_type as int and size as 10 then this column can store an integer</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Fonts w:ascii="Times New Roman" w:hAnsi="Times New Roman" w:cs="Times New Roman"/>
          <w:sz w:val="22"/>
          <w:szCs w:val="22"/>
        </w:rPr>
        <w:t xml:space="preserve">number of maximum 10 digits. </w:t>
      </w:r>
    </w:p>
    <w:p w:rsidR="006823D4" w:rsidRPr="00A73FBD" w:rsidRDefault="006823D4" w:rsidP="00A73FBD">
      <w:pPr>
        <w:pStyle w:val="NormalWeb"/>
        <w:spacing w:before="0" w:beforeAutospacing="0" w:after="0" w:afterAutospacing="0" w:line="360" w:lineRule="auto"/>
        <w:textAlignment w:val="baseline"/>
        <w:rPr>
          <w:sz w:val="22"/>
          <w:szCs w:val="22"/>
        </w:rPr>
      </w:pPr>
      <w:r w:rsidRPr="00A73FBD">
        <w:rPr>
          <w:rStyle w:val="Strong"/>
          <w:sz w:val="22"/>
          <w:szCs w:val="22"/>
          <w:bdr w:val="none" w:sz="0" w:space="0" w:color="auto" w:frame="1"/>
        </w:rPr>
        <w:t>Example Query:</w:t>
      </w:r>
      <w:r w:rsidRPr="00A73FBD">
        <w:rPr>
          <w:sz w:val="22"/>
          <w:szCs w:val="22"/>
        </w:rPr>
        <w:br/>
        <w:t>This query will create a table named Students with three columns, ROLL_NO, NAME and SUBJECT.</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Fonts w:ascii="Times New Roman" w:hAnsi="Times New Roman" w:cs="Times New Roman"/>
          <w:sz w:val="22"/>
          <w:szCs w:val="22"/>
        </w:rPr>
        <w:t>CREATE TABLE Students</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Fonts w:ascii="Times New Roman" w:hAnsi="Times New Roman" w:cs="Times New Roman"/>
          <w:sz w:val="22"/>
          <w:szCs w:val="22"/>
        </w:rPr>
        <w:t>(</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Fonts w:ascii="Times New Roman" w:hAnsi="Times New Roman" w:cs="Times New Roman"/>
          <w:sz w:val="22"/>
          <w:szCs w:val="22"/>
        </w:rPr>
        <w:t>ROLL_NO int(3),</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Fonts w:ascii="Times New Roman" w:hAnsi="Times New Roman" w:cs="Times New Roman"/>
          <w:sz w:val="22"/>
          <w:szCs w:val="22"/>
        </w:rPr>
        <w:t>NAME varchar(20),</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Fonts w:ascii="Times New Roman" w:hAnsi="Times New Roman" w:cs="Times New Roman"/>
          <w:sz w:val="22"/>
          <w:szCs w:val="22"/>
        </w:rPr>
        <w:t>SUBJECT varchar(20),</w:t>
      </w:r>
    </w:p>
    <w:p w:rsidR="006823D4" w:rsidRPr="00A73FBD" w:rsidRDefault="006823D4" w:rsidP="00A73FBD">
      <w:pPr>
        <w:pStyle w:val="HTMLPreformatted"/>
        <w:spacing w:line="360" w:lineRule="auto"/>
        <w:textAlignment w:val="baseline"/>
        <w:rPr>
          <w:rFonts w:ascii="Times New Roman" w:hAnsi="Times New Roman" w:cs="Times New Roman"/>
          <w:sz w:val="22"/>
          <w:szCs w:val="22"/>
        </w:rPr>
      </w:pPr>
      <w:r w:rsidRPr="00A73FBD">
        <w:rPr>
          <w:rFonts w:ascii="Times New Roman" w:hAnsi="Times New Roman" w:cs="Times New Roman"/>
          <w:sz w:val="22"/>
          <w:szCs w:val="22"/>
        </w:rPr>
        <w:t>);</w:t>
      </w:r>
    </w:p>
    <w:p w:rsidR="006823D4" w:rsidRPr="00A73FBD" w:rsidRDefault="006823D4" w:rsidP="00A73FBD">
      <w:pPr>
        <w:pStyle w:val="NormalWeb"/>
        <w:spacing w:before="0" w:beforeAutospacing="0" w:after="0" w:afterAutospacing="0" w:line="360" w:lineRule="auto"/>
        <w:textAlignment w:val="baseline"/>
        <w:rPr>
          <w:sz w:val="22"/>
          <w:szCs w:val="22"/>
        </w:rPr>
      </w:pPr>
      <w:r w:rsidRPr="00A73FBD">
        <w:rPr>
          <w:sz w:val="22"/>
          <w:szCs w:val="22"/>
        </w:rPr>
        <w:t>This query will create a table named Students. The ROLL_NO field is of type int and can store an integer number of size 3. The next two columns NAME and SUBJECT are of type varchar and can store characters and the size 20 specifies that these two fields can hold maximum of 20 characters</w:t>
      </w:r>
    </w:p>
    <w:p w:rsidR="00995BC3" w:rsidRPr="00A73FBD" w:rsidRDefault="00995BC3" w:rsidP="00A73FBD">
      <w:pPr>
        <w:spacing w:after="0" w:line="360" w:lineRule="auto"/>
        <w:textAlignment w:val="baseline"/>
        <w:outlineLvl w:val="0"/>
        <w:rPr>
          <w:rFonts w:ascii="Times New Roman" w:eastAsia="Times New Roman" w:hAnsi="Times New Roman" w:cs="Times New Roman"/>
          <w:kern w:val="36"/>
        </w:rPr>
      </w:pPr>
    </w:p>
    <w:p w:rsidR="006823D4" w:rsidRPr="00A73FBD" w:rsidRDefault="006823D4" w:rsidP="00A73FBD">
      <w:pPr>
        <w:spacing w:after="0" w:line="360" w:lineRule="auto"/>
        <w:textAlignment w:val="baseline"/>
        <w:outlineLvl w:val="0"/>
        <w:rPr>
          <w:rFonts w:ascii="Times New Roman" w:eastAsia="Times New Roman" w:hAnsi="Times New Roman" w:cs="Times New Roman"/>
          <w:b/>
          <w:kern w:val="36"/>
        </w:rPr>
      </w:pPr>
      <w:r w:rsidRPr="00A73FBD">
        <w:rPr>
          <w:rFonts w:ascii="Times New Roman" w:eastAsia="Times New Roman" w:hAnsi="Times New Roman" w:cs="Times New Roman"/>
          <w:b/>
          <w:kern w:val="36"/>
        </w:rPr>
        <w:t>WHERE Clause</w:t>
      </w:r>
      <w:r w:rsidR="00995BC3" w:rsidRPr="00A73FBD">
        <w:rPr>
          <w:rFonts w:ascii="Times New Roman" w:eastAsia="Times New Roman" w:hAnsi="Times New Roman" w:cs="Times New Roman"/>
          <w:b/>
          <w:kern w:val="36"/>
        </w:rPr>
        <w:t xml:space="preserve"> :</w:t>
      </w:r>
    </w:p>
    <w:p w:rsidR="006823D4" w:rsidRPr="00A73FBD" w:rsidRDefault="006823D4"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WHERE keyword is used for fetching </w:t>
      </w:r>
      <w:r w:rsidRPr="00A73FBD">
        <w:rPr>
          <w:rFonts w:ascii="Times New Roman" w:eastAsia="Times New Roman" w:hAnsi="Times New Roman" w:cs="Times New Roman"/>
          <w:b/>
          <w:bCs/>
        </w:rPr>
        <w:t>filtered data</w:t>
      </w:r>
      <w:r w:rsidRPr="00A73FBD">
        <w:rPr>
          <w:rFonts w:ascii="Times New Roman" w:eastAsia="Times New Roman" w:hAnsi="Times New Roman" w:cs="Times New Roman"/>
        </w:rPr>
        <w:t> in a result set.</w:t>
      </w:r>
    </w:p>
    <w:p w:rsidR="006823D4" w:rsidRPr="00A73FBD" w:rsidRDefault="006823D4" w:rsidP="00A73FBD">
      <w:pPr>
        <w:numPr>
          <w:ilvl w:val="0"/>
          <w:numId w:val="4"/>
        </w:num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It is used to fetch data according to a particular criteria.</w:t>
      </w:r>
    </w:p>
    <w:p w:rsidR="006823D4" w:rsidRPr="00A73FBD" w:rsidRDefault="006823D4" w:rsidP="00A73FBD">
      <w:pPr>
        <w:numPr>
          <w:ilvl w:val="0"/>
          <w:numId w:val="4"/>
        </w:num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WHERE keyword can also be used to filter data by matching patterns.</w:t>
      </w:r>
    </w:p>
    <w:p w:rsidR="006823D4" w:rsidRPr="00A73FBD" w:rsidRDefault="006823D4"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Basic Syntax:</w:t>
      </w:r>
      <w:r w:rsidRPr="00A73FBD">
        <w:rPr>
          <w:rFonts w:ascii="Times New Roman" w:eastAsia="Times New Roman" w:hAnsi="Times New Roman" w:cs="Times New Roman"/>
        </w:rPr>
        <w:br/>
      </w:r>
      <w:r w:rsidRPr="00A73FBD">
        <w:rPr>
          <w:rFonts w:ascii="Times New Roman" w:eastAsia="Times New Roman" w:hAnsi="Times New Roman" w:cs="Times New Roman"/>
          <w:b/>
          <w:bCs/>
        </w:rPr>
        <w:t>SELECT column1,column2 FROM table_name WHERE column_name operator value;</w:t>
      </w:r>
    </w:p>
    <w:p w:rsidR="006823D4" w:rsidRPr="00A73FBD" w:rsidRDefault="006823D4"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column1 , column2:</w:t>
      </w:r>
      <w:r w:rsidRPr="00A73FBD">
        <w:rPr>
          <w:rFonts w:ascii="Times New Roman" w:eastAsia="Times New Roman" w:hAnsi="Times New Roman" w:cs="Times New Roman"/>
        </w:rPr>
        <w:t xml:space="preserve"> fields int the table</w:t>
      </w:r>
    </w:p>
    <w:p w:rsidR="006823D4" w:rsidRPr="00A73FBD" w:rsidRDefault="006823D4"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table_name:</w:t>
      </w:r>
      <w:r w:rsidRPr="00A73FBD">
        <w:rPr>
          <w:rFonts w:ascii="Times New Roman" w:eastAsia="Times New Roman" w:hAnsi="Times New Roman" w:cs="Times New Roman"/>
        </w:rPr>
        <w:t xml:space="preserve"> name of table</w:t>
      </w:r>
    </w:p>
    <w:p w:rsidR="006823D4" w:rsidRPr="00A73FBD" w:rsidRDefault="006823D4"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column_name:</w:t>
      </w:r>
      <w:r w:rsidRPr="00A73FBD">
        <w:rPr>
          <w:rFonts w:ascii="Times New Roman" w:eastAsia="Times New Roman" w:hAnsi="Times New Roman" w:cs="Times New Roman"/>
        </w:rPr>
        <w:t xml:space="preserve"> name of field used for filtering the data</w:t>
      </w:r>
    </w:p>
    <w:p w:rsidR="006823D4" w:rsidRPr="00A73FBD" w:rsidRDefault="006823D4"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operator:</w:t>
      </w:r>
      <w:r w:rsidRPr="00A73FBD">
        <w:rPr>
          <w:rFonts w:ascii="Times New Roman" w:eastAsia="Times New Roman" w:hAnsi="Times New Roman" w:cs="Times New Roman"/>
        </w:rPr>
        <w:t xml:space="preserve"> operation to be considered for filtering</w:t>
      </w:r>
    </w:p>
    <w:p w:rsidR="006823D4" w:rsidRPr="00A73FBD" w:rsidRDefault="006823D4"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value:</w:t>
      </w:r>
      <w:r w:rsidRPr="00A73FBD">
        <w:rPr>
          <w:rFonts w:ascii="Times New Roman" w:eastAsia="Times New Roman" w:hAnsi="Times New Roman" w:cs="Times New Roman"/>
        </w:rPr>
        <w:t xml:space="preserve"> exact value or pattern to get related data in result </w:t>
      </w:r>
    </w:p>
    <w:p w:rsidR="00995BC3" w:rsidRPr="00A73FBD" w:rsidRDefault="00995BC3" w:rsidP="00A73FBD">
      <w:pPr>
        <w:spacing w:after="0" w:line="360" w:lineRule="auto"/>
        <w:textAlignment w:val="baseline"/>
        <w:rPr>
          <w:rFonts w:ascii="Times New Roman" w:eastAsia="Times New Roman" w:hAnsi="Times New Roman" w:cs="Times New Roman"/>
          <w:b/>
          <w:bCs/>
        </w:rPr>
      </w:pPr>
    </w:p>
    <w:p w:rsidR="006823D4" w:rsidRPr="00A73FBD" w:rsidRDefault="006823D4" w:rsidP="00A73FBD">
      <w:pPr>
        <w:spacing w:after="0" w:line="360" w:lineRule="auto"/>
        <w:textAlignment w:val="baseline"/>
        <w:rPr>
          <w:rFonts w:ascii="Times New Roman" w:eastAsia="Times New Roman" w:hAnsi="Times New Roman" w:cs="Times New Roman"/>
          <w:b/>
          <w:bCs/>
        </w:rPr>
      </w:pPr>
      <w:r w:rsidRPr="00A73FBD">
        <w:rPr>
          <w:rFonts w:ascii="Times New Roman" w:eastAsia="Times New Roman" w:hAnsi="Times New Roman" w:cs="Times New Roman"/>
          <w:b/>
          <w:bCs/>
        </w:rPr>
        <w:t>List of operators that can be used with where clause:</w:t>
      </w:r>
    </w:p>
    <w:p w:rsidR="00995BC3" w:rsidRPr="00A73FBD" w:rsidRDefault="00995BC3" w:rsidP="00A73FBD">
      <w:pPr>
        <w:spacing w:after="0" w:line="360" w:lineRule="auto"/>
        <w:textAlignment w:val="baseline"/>
        <w:rPr>
          <w:rFonts w:ascii="Times New Roman" w:eastAsia="Times New Roman" w:hAnsi="Times New Roman" w:cs="Times New Roman"/>
          <w:b/>
          <w:bCs/>
        </w:rPr>
      </w:pPr>
    </w:p>
    <w:p w:rsidR="00995BC3" w:rsidRPr="00A73FBD" w:rsidRDefault="00995BC3" w:rsidP="00A73FBD">
      <w:pPr>
        <w:spacing w:after="0" w:line="360" w:lineRule="auto"/>
        <w:textAlignment w:val="baseline"/>
        <w:rPr>
          <w:rFonts w:ascii="Times New Roman" w:eastAsia="Times New Roman" w:hAnsi="Times New Roman" w:cs="Times New Roman"/>
          <w:b/>
          <w:bCs/>
        </w:rPr>
      </w:pPr>
    </w:p>
    <w:p w:rsidR="00995BC3" w:rsidRPr="00A73FBD" w:rsidRDefault="00995BC3" w:rsidP="00A73FBD">
      <w:pPr>
        <w:spacing w:after="0" w:line="360" w:lineRule="auto"/>
        <w:textAlignment w:val="baseline"/>
        <w:rPr>
          <w:rFonts w:ascii="Times New Roman" w:eastAsia="Times New Roman" w:hAnsi="Times New Roman" w:cs="Times New Roman"/>
        </w:rPr>
      </w:pPr>
    </w:p>
    <w:tbl>
      <w:tblPr>
        <w:tblW w:w="7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1726"/>
        <w:gridCol w:w="5724"/>
      </w:tblGrid>
      <w:tr w:rsidR="006823D4" w:rsidRPr="00A73FBD" w:rsidTr="006823D4">
        <w:trPr>
          <w:tblHeader/>
          <w:jc w:val="center"/>
        </w:trPr>
        <w:tc>
          <w:tcPr>
            <w:tcW w:w="0" w:type="auto"/>
            <w:shd w:val="clear" w:color="auto" w:fill="FFFFFF"/>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operator</w:t>
            </w:r>
          </w:p>
        </w:tc>
        <w:tc>
          <w:tcPr>
            <w:tcW w:w="0" w:type="auto"/>
            <w:shd w:val="clear" w:color="auto" w:fill="FFFFFF"/>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description</w:t>
            </w:r>
          </w:p>
        </w:tc>
      </w:tr>
      <w:tr w:rsidR="006823D4" w:rsidRPr="00A73FBD" w:rsidTr="006823D4">
        <w:trPr>
          <w:jc w:val="center"/>
        </w:trPr>
        <w:tc>
          <w:tcPr>
            <w:tcW w:w="0" w:type="auto"/>
            <w:shd w:val="clear" w:color="auto" w:fill="FFFFFF"/>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&gt;</w:t>
            </w:r>
          </w:p>
        </w:tc>
        <w:tc>
          <w:tcPr>
            <w:tcW w:w="0" w:type="auto"/>
            <w:shd w:val="clear" w:color="auto" w:fill="FFFFFF"/>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Greater Than</w:t>
            </w:r>
          </w:p>
        </w:tc>
      </w:tr>
      <w:tr w:rsidR="006823D4" w:rsidRPr="00A73FBD" w:rsidTr="006823D4">
        <w:trPr>
          <w:jc w:val="center"/>
        </w:trPr>
        <w:tc>
          <w:tcPr>
            <w:tcW w:w="0" w:type="auto"/>
            <w:shd w:val="clear" w:color="auto" w:fill="FFFFFF"/>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&gt;=</w:t>
            </w:r>
          </w:p>
        </w:tc>
        <w:tc>
          <w:tcPr>
            <w:tcW w:w="0" w:type="auto"/>
            <w:shd w:val="clear" w:color="auto" w:fill="FFFFFF"/>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Greater than or Equal to</w:t>
            </w:r>
          </w:p>
        </w:tc>
      </w:tr>
      <w:tr w:rsidR="006823D4" w:rsidRPr="00A73FBD" w:rsidTr="006823D4">
        <w:trPr>
          <w:jc w:val="center"/>
        </w:trPr>
        <w:tc>
          <w:tcPr>
            <w:tcW w:w="0" w:type="auto"/>
            <w:shd w:val="clear" w:color="auto" w:fill="FFFFFF"/>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&lt;</w:t>
            </w:r>
          </w:p>
        </w:tc>
        <w:tc>
          <w:tcPr>
            <w:tcW w:w="0" w:type="auto"/>
            <w:shd w:val="clear" w:color="auto" w:fill="FFFFFF"/>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Less Than</w:t>
            </w:r>
          </w:p>
        </w:tc>
      </w:tr>
      <w:tr w:rsidR="006823D4" w:rsidRPr="00A73FBD" w:rsidTr="006823D4">
        <w:trPr>
          <w:jc w:val="center"/>
        </w:trPr>
        <w:tc>
          <w:tcPr>
            <w:tcW w:w="0" w:type="auto"/>
            <w:shd w:val="clear" w:color="auto" w:fill="FFFFFF"/>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&lt;=</w:t>
            </w:r>
          </w:p>
        </w:tc>
        <w:tc>
          <w:tcPr>
            <w:tcW w:w="0" w:type="auto"/>
            <w:shd w:val="clear" w:color="auto" w:fill="FFFFFF"/>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Less than or Equal to</w:t>
            </w:r>
          </w:p>
        </w:tc>
      </w:tr>
      <w:tr w:rsidR="006823D4" w:rsidRPr="00A73FBD" w:rsidTr="006823D4">
        <w:trPr>
          <w:jc w:val="center"/>
        </w:trPr>
        <w:tc>
          <w:tcPr>
            <w:tcW w:w="0" w:type="auto"/>
            <w:shd w:val="clear" w:color="auto" w:fill="FFFFFF"/>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w:t>
            </w:r>
          </w:p>
        </w:tc>
        <w:tc>
          <w:tcPr>
            <w:tcW w:w="0" w:type="auto"/>
            <w:shd w:val="clear" w:color="auto" w:fill="FFFFFF"/>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Equal to</w:t>
            </w:r>
          </w:p>
        </w:tc>
      </w:tr>
      <w:tr w:rsidR="006823D4" w:rsidRPr="00A73FBD" w:rsidTr="006823D4">
        <w:trPr>
          <w:jc w:val="center"/>
        </w:trPr>
        <w:tc>
          <w:tcPr>
            <w:tcW w:w="0" w:type="auto"/>
            <w:shd w:val="clear" w:color="auto" w:fill="FFFFFF"/>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&lt;&gt;</w:t>
            </w:r>
          </w:p>
        </w:tc>
        <w:tc>
          <w:tcPr>
            <w:tcW w:w="0" w:type="auto"/>
            <w:shd w:val="clear" w:color="auto" w:fill="FFFFFF"/>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Not Equal to</w:t>
            </w:r>
          </w:p>
        </w:tc>
      </w:tr>
      <w:tr w:rsidR="006823D4" w:rsidRPr="00A73FBD" w:rsidTr="006823D4">
        <w:trPr>
          <w:jc w:val="center"/>
        </w:trPr>
        <w:tc>
          <w:tcPr>
            <w:tcW w:w="0" w:type="auto"/>
            <w:shd w:val="clear" w:color="auto" w:fill="FFFFFF"/>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BETWEEN</w:t>
            </w:r>
          </w:p>
        </w:tc>
        <w:tc>
          <w:tcPr>
            <w:tcW w:w="0" w:type="auto"/>
            <w:shd w:val="clear" w:color="auto" w:fill="FFFFFF"/>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In an inclusive Range</w:t>
            </w:r>
          </w:p>
        </w:tc>
      </w:tr>
      <w:tr w:rsidR="006823D4" w:rsidRPr="00A73FBD" w:rsidTr="006823D4">
        <w:trPr>
          <w:jc w:val="center"/>
        </w:trPr>
        <w:tc>
          <w:tcPr>
            <w:tcW w:w="0" w:type="auto"/>
            <w:shd w:val="clear" w:color="auto" w:fill="FFFFFF"/>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LIKE</w:t>
            </w:r>
          </w:p>
        </w:tc>
        <w:tc>
          <w:tcPr>
            <w:tcW w:w="0" w:type="auto"/>
            <w:shd w:val="clear" w:color="auto" w:fill="FFFFFF"/>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Search for a pattern</w:t>
            </w:r>
          </w:p>
        </w:tc>
      </w:tr>
      <w:tr w:rsidR="006823D4" w:rsidRPr="00A73FBD" w:rsidTr="006823D4">
        <w:trPr>
          <w:jc w:val="center"/>
        </w:trPr>
        <w:tc>
          <w:tcPr>
            <w:tcW w:w="0" w:type="auto"/>
            <w:shd w:val="clear" w:color="auto" w:fill="FFFFFF"/>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IN</w:t>
            </w:r>
          </w:p>
        </w:tc>
        <w:tc>
          <w:tcPr>
            <w:tcW w:w="0" w:type="auto"/>
            <w:shd w:val="clear" w:color="auto" w:fill="FFFFFF"/>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To specify multiple possible values for a column</w:t>
            </w:r>
          </w:p>
        </w:tc>
      </w:tr>
    </w:tbl>
    <w:p w:rsidR="006823D4" w:rsidRPr="00A73FBD" w:rsidRDefault="006823D4" w:rsidP="00A73FBD">
      <w:pPr>
        <w:spacing w:after="0" w:line="360" w:lineRule="auto"/>
        <w:jc w:val="center"/>
        <w:textAlignment w:val="baseline"/>
        <w:rPr>
          <w:rFonts w:ascii="Times New Roman" w:eastAsia="Times New Roman" w:hAnsi="Times New Roman" w:cs="Times New Roman"/>
        </w:rPr>
      </w:pPr>
      <w:r w:rsidRPr="00A73FBD">
        <w:rPr>
          <w:rFonts w:ascii="Times New Roman" w:eastAsia="Times New Roman" w:hAnsi="Times New Roman" w:cs="Times New Roman"/>
          <w:noProof/>
        </w:rPr>
        <w:drawing>
          <wp:inline distT="0" distB="0" distL="0" distR="0">
            <wp:extent cx="5943600" cy="3017132"/>
            <wp:effectExtent l="19050" t="0" r="0" b="0"/>
            <wp:docPr id="19" name="Picture 19" descr="C:\Users\CSE staff\Desktop\table1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SE staff\Desktop\table11 (1).jpg"/>
                    <pic:cNvPicPr>
                      <a:picLocks noChangeAspect="1" noChangeArrowheads="1"/>
                    </pic:cNvPicPr>
                  </pic:nvPicPr>
                  <pic:blipFill>
                    <a:blip r:embed="rId8"/>
                    <a:srcRect/>
                    <a:stretch>
                      <a:fillRect/>
                    </a:stretch>
                  </pic:blipFill>
                  <pic:spPr bwMode="auto">
                    <a:xfrm>
                      <a:off x="0" y="0"/>
                      <a:ext cx="5943600" cy="3017132"/>
                    </a:xfrm>
                    <a:prstGeom prst="rect">
                      <a:avLst/>
                    </a:prstGeom>
                    <a:noFill/>
                    <a:ln w="9525">
                      <a:noFill/>
                      <a:miter lim="800000"/>
                      <a:headEnd/>
                      <a:tailEnd/>
                    </a:ln>
                  </pic:spPr>
                </pic:pic>
              </a:graphicData>
            </a:graphic>
          </wp:inline>
        </w:drawing>
      </w:r>
    </w:p>
    <w:p w:rsidR="006823D4" w:rsidRPr="00A73FBD" w:rsidRDefault="006823D4"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Queries</w:t>
      </w:r>
    </w:p>
    <w:p w:rsidR="006823D4" w:rsidRPr="00A73FBD" w:rsidRDefault="006823D4" w:rsidP="00A73FBD">
      <w:pPr>
        <w:numPr>
          <w:ilvl w:val="1"/>
          <w:numId w:val="5"/>
        </w:num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lastRenderedPageBreak/>
        <w:t>To fetch record of students with age equal to 20</w:t>
      </w:r>
    </w:p>
    <w:p w:rsidR="006823D4" w:rsidRPr="00A73FBD" w:rsidRDefault="006823D4" w:rsidP="00A73FBD">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SELECT * FROM Student WHERE Age=20;</w:t>
      </w:r>
    </w:p>
    <w:p w:rsidR="006823D4" w:rsidRPr="00A73FBD" w:rsidRDefault="006823D4"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Output:</w:t>
      </w:r>
    </w:p>
    <w:tbl>
      <w:tblPr>
        <w:tblW w:w="7000" w:type="dxa"/>
        <w:tblInd w:w="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529"/>
        <w:gridCol w:w="1107"/>
        <w:gridCol w:w="1490"/>
        <w:gridCol w:w="2098"/>
        <w:gridCol w:w="776"/>
      </w:tblGrid>
      <w:tr w:rsidR="006823D4" w:rsidRPr="00A73FBD" w:rsidTr="006823D4">
        <w:trPr>
          <w:tblHeader/>
        </w:trPr>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ROLL_NO</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PHONE</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Age</w:t>
            </w:r>
          </w:p>
        </w:tc>
      </w:tr>
      <w:tr w:rsidR="006823D4" w:rsidRPr="00A73FBD" w:rsidTr="006823D4">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6823D4" w:rsidRPr="00A73FBD" w:rsidTr="006823D4">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bl>
    <w:p w:rsidR="006823D4" w:rsidRPr="00A73FBD" w:rsidRDefault="006823D4"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 </w:t>
      </w:r>
    </w:p>
    <w:p w:rsidR="006823D4" w:rsidRPr="00A73FBD" w:rsidRDefault="006823D4" w:rsidP="00A73FBD">
      <w:pPr>
        <w:numPr>
          <w:ilvl w:val="0"/>
          <w:numId w:val="6"/>
        </w:num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To fetch Name and Address of students with ROLL_NO greater than 3</w:t>
      </w:r>
    </w:p>
    <w:p w:rsidR="006823D4" w:rsidRPr="00A73FBD" w:rsidRDefault="006823D4" w:rsidP="00A73FB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SELECT ROLL_NO,NAME,ADDRESS FROM Student WHERE ROLL_NO &gt; 3;</w:t>
      </w:r>
    </w:p>
    <w:p w:rsidR="006823D4" w:rsidRPr="00A73FBD" w:rsidRDefault="006823D4"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Output:</w:t>
      </w:r>
    </w:p>
    <w:tbl>
      <w:tblPr>
        <w:tblW w:w="7000" w:type="dxa"/>
        <w:tblInd w:w="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484"/>
        <w:gridCol w:w="2097"/>
        <w:gridCol w:w="2419"/>
      </w:tblGrid>
      <w:tr w:rsidR="006823D4" w:rsidRPr="00A73FBD" w:rsidTr="006823D4">
        <w:trPr>
          <w:tblHeader/>
        </w:trPr>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ROLL_NO</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r>
      <w:tr w:rsidR="006823D4" w:rsidRPr="00A73FBD" w:rsidTr="006823D4">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4</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SURESH</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r>
    </w:tbl>
    <w:p w:rsidR="00995BC3" w:rsidRPr="00A73FBD" w:rsidRDefault="00995BC3" w:rsidP="00A73FBD">
      <w:pPr>
        <w:spacing w:after="0" w:line="360" w:lineRule="auto"/>
        <w:textAlignment w:val="baseline"/>
        <w:rPr>
          <w:rFonts w:ascii="Times New Roman" w:eastAsia="Times New Roman" w:hAnsi="Times New Roman" w:cs="Times New Roman"/>
          <w:b/>
          <w:bCs/>
        </w:rPr>
      </w:pPr>
    </w:p>
    <w:p w:rsidR="006823D4" w:rsidRPr="00A73FBD" w:rsidRDefault="006823D4"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BETWEEN</w:t>
      </w:r>
      <w:r w:rsidRPr="00A73FBD">
        <w:rPr>
          <w:rFonts w:ascii="Times New Roman" w:eastAsia="Times New Roman" w:hAnsi="Times New Roman" w:cs="Times New Roman"/>
        </w:rPr>
        <w:t> operator</w:t>
      </w:r>
    </w:p>
    <w:p w:rsidR="006823D4" w:rsidRPr="00A73FBD" w:rsidRDefault="006823D4"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It is used to fetch filtered data in a given range inclusive of two values.</w:t>
      </w:r>
      <w:r w:rsidRPr="00A73FBD">
        <w:rPr>
          <w:rFonts w:ascii="Times New Roman" w:eastAsia="Times New Roman" w:hAnsi="Times New Roman" w:cs="Times New Roman"/>
        </w:rPr>
        <w:br/>
      </w:r>
      <w:r w:rsidRPr="00A73FBD">
        <w:rPr>
          <w:rFonts w:ascii="Times New Roman" w:eastAsia="Times New Roman" w:hAnsi="Times New Roman" w:cs="Times New Roman"/>
          <w:b/>
          <w:bCs/>
        </w:rPr>
        <w:t>Basic Syntax:</w:t>
      </w:r>
      <w:r w:rsidRPr="00A73FBD">
        <w:rPr>
          <w:rFonts w:ascii="Times New Roman" w:eastAsia="Times New Roman" w:hAnsi="Times New Roman" w:cs="Times New Roman"/>
        </w:rPr>
        <w:br/>
      </w:r>
      <w:r w:rsidRPr="00A73FBD">
        <w:rPr>
          <w:rFonts w:ascii="Times New Roman" w:eastAsia="Times New Roman" w:hAnsi="Times New Roman" w:cs="Times New Roman"/>
          <w:b/>
          <w:bCs/>
        </w:rPr>
        <w:t>SELECT column1,column2 FROM table_name WHERE column_name BETWEEN value1 AND value2;</w:t>
      </w:r>
    </w:p>
    <w:p w:rsidR="006823D4" w:rsidRPr="00A73FBD" w:rsidRDefault="006823D4"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BETWEEN:</w:t>
      </w:r>
      <w:r w:rsidRPr="00A73FBD">
        <w:rPr>
          <w:rFonts w:ascii="Times New Roman" w:eastAsia="Times New Roman" w:hAnsi="Times New Roman" w:cs="Times New Roman"/>
        </w:rPr>
        <w:t xml:space="preserve"> operator name </w:t>
      </w:r>
    </w:p>
    <w:p w:rsidR="006823D4" w:rsidRPr="00A73FBD" w:rsidRDefault="006823D4"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value1 AND value2:</w:t>
      </w:r>
      <w:r w:rsidRPr="00A73FBD">
        <w:rPr>
          <w:rFonts w:ascii="Times New Roman" w:eastAsia="Times New Roman" w:hAnsi="Times New Roman" w:cs="Times New Roman"/>
        </w:rPr>
        <w:t> exact value from value1 to value2 to get related data in</w:t>
      </w:r>
      <w:r w:rsidRPr="00A73FBD">
        <w:rPr>
          <w:rFonts w:ascii="Times New Roman" w:eastAsia="Times New Roman" w:hAnsi="Times New Roman" w:cs="Times New Roman"/>
        </w:rPr>
        <w:br/>
        <w:t>result set.</w:t>
      </w:r>
      <w:r w:rsidRPr="00A73FBD">
        <w:rPr>
          <w:rFonts w:ascii="Times New Roman" w:eastAsia="Times New Roman" w:hAnsi="Times New Roman" w:cs="Times New Roman"/>
        </w:rPr>
        <w:br/>
        <w:t> </w:t>
      </w:r>
    </w:p>
    <w:p w:rsidR="006823D4" w:rsidRPr="00A73FBD" w:rsidRDefault="006823D4" w:rsidP="00A73FBD">
      <w:pPr>
        <w:spacing w:after="0" w:line="360" w:lineRule="auto"/>
        <w:jc w:val="center"/>
        <w:textAlignment w:val="baseline"/>
        <w:rPr>
          <w:rFonts w:ascii="Times New Roman" w:eastAsia="Times New Roman" w:hAnsi="Times New Roman" w:cs="Times New Roman"/>
          <w:b/>
          <w:bCs/>
        </w:rPr>
      </w:pPr>
    </w:p>
    <w:p w:rsidR="006823D4" w:rsidRPr="00A73FBD" w:rsidRDefault="006823D4"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Queries</w:t>
      </w:r>
    </w:p>
    <w:p w:rsidR="006823D4" w:rsidRPr="00A73FBD" w:rsidRDefault="006823D4" w:rsidP="00A73FBD">
      <w:pPr>
        <w:numPr>
          <w:ilvl w:val="0"/>
          <w:numId w:val="7"/>
        </w:num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To fetch records of students where ROLL_NO is between 1 and 3 (inclusive)</w:t>
      </w:r>
    </w:p>
    <w:p w:rsidR="006823D4" w:rsidRPr="00A73FBD" w:rsidRDefault="006823D4" w:rsidP="00A73FB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SELECT * FROM Student WHERE ROLL_NO BETWEEN 1 AND 3;</w:t>
      </w:r>
    </w:p>
    <w:p w:rsidR="006823D4" w:rsidRPr="00A73FBD" w:rsidRDefault="006823D4"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Output:</w:t>
      </w:r>
    </w:p>
    <w:p w:rsidR="006823D4" w:rsidRPr="00A73FBD" w:rsidRDefault="006823D4" w:rsidP="00A73FBD">
      <w:pPr>
        <w:spacing w:after="0" w:line="360" w:lineRule="auto"/>
        <w:ind w:left="451"/>
        <w:textAlignment w:val="baseline"/>
        <w:rPr>
          <w:ins w:id="0" w:author="Unknown"/>
          <w:rFonts w:ascii="Times New Roman" w:eastAsia="Times New Roman" w:hAnsi="Times New Roman" w:cs="Times New Roman"/>
        </w:rPr>
      </w:pPr>
    </w:p>
    <w:tbl>
      <w:tblPr>
        <w:tblW w:w="7000" w:type="dxa"/>
        <w:tblInd w:w="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457"/>
        <w:gridCol w:w="1307"/>
        <w:gridCol w:w="1496"/>
        <w:gridCol w:w="2000"/>
        <w:gridCol w:w="740"/>
      </w:tblGrid>
      <w:tr w:rsidR="006823D4" w:rsidRPr="00A73FBD" w:rsidTr="006823D4">
        <w:trPr>
          <w:tblHeader/>
        </w:trPr>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ROLL_NO</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PHONE</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Age</w:t>
            </w:r>
          </w:p>
        </w:tc>
      </w:tr>
      <w:tr w:rsidR="006823D4" w:rsidRPr="00A73FBD" w:rsidTr="006823D4">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6823D4" w:rsidRPr="00A73FBD" w:rsidTr="006823D4">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lastRenderedPageBreak/>
              <w:t>2</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6823D4" w:rsidRPr="00A73FBD" w:rsidTr="006823D4">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6823D4" w:rsidRPr="00A73FBD" w:rsidTr="006823D4">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6823D4" w:rsidRPr="00A73FBD" w:rsidTr="006823D4">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bl>
    <w:p w:rsidR="00995BC3" w:rsidRPr="00A73FBD" w:rsidRDefault="006823D4" w:rsidP="00A73FBD">
      <w:pPr>
        <w:spacing w:after="0" w:line="360" w:lineRule="auto"/>
        <w:ind w:left="451"/>
        <w:textAlignment w:val="baseline"/>
        <w:rPr>
          <w:rFonts w:ascii="Times New Roman" w:eastAsia="Times New Roman" w:hAnsi="Times New Roman" w:cs="Times New Roman"/>
        </w:rPr>
      </w:pPr>
      <w:ins w:id="1" w:author="Unknown">
        <w:r w:rsidRPr="00A73FBD">
          <w:rPr>
            <w:rFonts w:ascii="Times New Roman" w:eastAsia="Times New Roman" w:hAnsi="Times New Roman" w:cs="Times New Roman"/>
          </w:rPr>
          <w:t> </w:t>
        </w:r>
      </w:ins>
    </w:p>
    <w:p w:rsidR="00995BC3" w:rsidRPr="00A73FBD" w:rsidRDefault="00995BC3"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w:t>
      </w:r>
      <w:r w:rsidRPr="00A73FBD">
        <w:rPr>
          <w:rFonts w:ascii="Times New Roman" w:eastAsia="Times New Roman" w:hAnsi="Times New Roman" w:cs="Times New Roman"/>
        </w:rPr>
        <w:tab/>
        <w:t>To fetch NAME,ADDRESS of students where Age is between 20 and 30 (inclusive)</w:t>
      </w:r>
    </w:p>
    <w:p w:rsidR="00995BC3" w:rsidRPr="00A73FBD" w:rsidRDefault="00995BC3"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w:t>
      </w:r>
      <w:r w:rsidRPr="00A73FBD">
        <w:rPr>
          <w:rFonts w:ascii="Times New Roman" w:eastAsia="Times New Roman" w:hAnsi="Times New Roman" w:cs="Times New Roman"/>
        </w:rPr>
        <w:tab/>
        <w:t>SELECT NAME,ADDRESS FROM Student WHERE Age BETWEEN 20 AND 30;</w:t>
      </w:r>
    </w:p>
    <w:p w:rsidR="006823D4" w:rsidRPr="00A73FBD" w:rsidRDefault="00995BC3" w:rsidP="00A73FBD">
      <w:pPr>
        <w:spacing w:after="0" w:line="360" w:lineRule="auto"/>
        <w:ind w:left="451"/>
        <w:textAlignment w:val="baseline"/>
        <w:rPr>
          <w:ins w:id="2" w:author="Unknown"/>
          <w:rFonts w:ascii="Times New Roman" w:eastAsia="Times New Roman" w:hAnsi="Times New Roman" w:cs="Times New Roman"/>
        </w:rPr>
      </w:pPr>
      <w:r w:rsidRPr="00A73FBD">
        <w:rPr>
          <w:rFonts w:ascii="Times New Roman" w:eastAsia="Times New Roman" w:hAnsi="Times New Roman" w:cs="Times New Roman"/>
        </w:rPr>
        <w:t>Output:</w:t>
      </w:r>
    </w:p>
    <w:tbl>
      <w:tblPr>
        <w:tblW w:w="7000" w:type="dxa"/>
        <w:jc w:val="center"/>
        <w:tblInd w:w="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984"/>
        <w:gridCol w:w="4016"/>
      </w:tblGrid>
      <w:tr w:rsidR="006823D4" w:rsidRPr="00A73FBD" w:rsidTr="006823D4">
        <w:trPr>
          <w:tblHeader/>
          <w:jc w:val="center"/>
        </w:trPr>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r>
      <w:tr w:rsidR="006823D4" w:rsidRPr="00A73FBD" w:rsidTr="006823D4">
        <w:trPr>
          <w:jc w:val="center"/>
        </w:trPr>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r>
      <w:tr w:rsidR="006823D4" w:rsidRPr="00A73FBD" w:rsidTr="006823D4">
        <w:trPr>
          <w:jc w:val="center"/>
        </w:trPr>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r>
    </w:tbl>
    <w:p w:rsidR="00995BC3" w:rsidRPr="00A73FBD" w:rsidRDefault="00995BC3" w:rsidP="00A73FBD">
      <w:pPr>
        <w:spacing w:after="0" w:line="360" w:lineRule="auto"/>
        <w:ind w:left="451"/>
        <w:textAlignment w:val="baseline"/>
        <w:rPr>
          <w:rFonts w:ascii="Times New Roman" w:eastAsia="Times New Roman" w:hAnsi="Times New Roman" w:cs="Times New Roman"/>
          <w:b/>
        </w:rPr>
      </w:pPr>
    </w:p>
    <w:p w:rsidR="00995BC3" w:rsidRPr="00A73FBD" w:rsidRDefault="00995BC3" w:rsidP="00A73FBD">
      <w:pPr>
        <w:spacing w:after="0" w:line="360" w:lineRule="auto"/>
        <w:ind w:left="451"/>
        <w:textAlignment w:val="baseline"/>
        <w:rPr>
          <w:rFonts w:ascii="Times New Roman" w:eastAsia="Times New Roman" w:hAnsi="Times New Roman" w:cs="Times New Roman"/>
          <w:b/>
        </w:rPr>
      </w:pPr>
      <w:r w:rsidRPr="00A73FBD">
        <w:rPr>
          <w:rFonts w:ascii="Times New Roman" w:eastAsia="Times New Roman" w:hAnsi="Times New Roman" w:cs="Times New Roman"/>
          <w:b/>
        </w:rPr>
        <w:t>LIKE operator</w:t>
      </w:r>
    </w:p>
    <w:p w:rsidR="00995BC3" w:rsidRPr="00A73FBD" w:rsidRDefault="00995BC3"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It is used to fetch filtered data by searching for a particular pattern in where clause.</w:t>
      </w:r>
    </w:p>
    <w:p w:rsidR="00995BC3" w:rsidRPr="00A73FBD" w:rsidRDefault="00995BC3" w:rsidP="00A73FBD">
      <w:pPr>
        <w:spacing w:after="0" w:line="360" w:lineRule="auto"/>
        <w:ind w:left="451"/>
        <w:textAlignment w:val="baseline"/>
        <w:rPr>
          <w:rFonts w:ascii="Times New Roman" w:eastAsia="Times New Roman" w:hAnsi="Times New Roman" w:cs="Times New Roman"/>
          <w:b/>
        </w:rPr>
      </w:pPr>
      <w:r w:rsidRPr="00A73FBD">
        <w:rPr>
          <w:rFonts w:ascii="Times New Roman" w:eastAsia="Times New Roman" w:hAnsi="Times New Roman" w:cs="Times New Roman"/>
          <w:b/>
        </w:rPr>
        <w:t>Basic Syntax:</w:t>
      </w:r>
    </w:p>
    <w:p w:rsidR="00995BC3" w:rsidRPr="00A73FBD" w:rsidRDefault="00995BC3"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SELECT column1,column2 FROM table_name WHERE column_name LIKE pattern;</w:t>
      </w:r>
    </w:p>
    <w:p w:rsidR="00995BC3" w:rsidRPr="00A73FBD" w:rsidRDefault="00995BC3"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 xml:space="preserve">LIKE: operator name </w:t>
      </w:r>
    </w:p>
    <w:p w:rsidR="00995BC3" w:rsidRPr="00A73FBD" w:rsidRDefault="00995BC3"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pattern: exact value extracted from the pattern to get related data in</w:t>
      </w:r>
    </w:p>
    <w:p w:rsidR="00995BC3" w:rsidRPr="00A73FBD" w:rsidRDefault="00995BC3"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result set.</w:t>
      </w:r>
    </w:p>
    <w:p w:rsidR="00995BC3" w:rsidRPr="00A73FBD" w:rsidRDefault="00995BC3"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Note: The character(s) in pattern are case sensitive.</w:t>
      </w:r>
    </w:p>
    <w:p w:rsidR="00995BC3" w:rsidRPr="00A73FBD" w:rsidRDefault="00995BC3"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Queries</w:t>
      </w:r>
    </w:p>
    <w:p w:rsidR="00995BC3" w:rsidRPr="00A73FBD" w:rsidRDefault="00995BC3"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w:t>
      </w:r>
      <w:r w:rsidRPr="00A73FBD">
        <w:rPr>
          <w:rFonts w:ascii="Times New Roman" w:eastAsia="Times New Roman" w:hAnsi="Times New Roman" w:cs="Times New Roman"/>
        </w:rPr>
        <w:tab/>
        <w:t>To fetch records of students where NAME starts with letter S.</w:t>
      </w:r>
    </w:p>
    <w:p w:rsidR="00995BC3" w:rsidRPr="00A73FBD" w:rsidRDefault="00995BC3" w:rsidP="00A73FBD">
      <w:pPr>
        <w:spacing w:after="0" w:line="360" w:lineRule="auto"/>
        <w:ind w:left="451"/>
        <w:textAlignment w:val="baseline"/>
        <w:rPr>
          <w:rFonts w:ascii="Times New Roman" w:eastAsia="Times New Roman" w:hAnsi="Times New Roman" w:cs="Times New Roman"/>
        </w:rPr>
      </w:pPr>
    </w:p>
    <w:p w:rsidR="00995BC3" w:rsidRPr="00A73FBD" w:rsidRDefault="00995BC3" w:rsidP="00A73FBD">
      <w:pPr>
        <w:spacing w:after="0" w:line="360" w:lineRule="auto"/>
        <w:ind w:left="451"/>
        <w:textAlignment w:val="baseline"/>
        <w:rPr>
          <w:rFonts w:ascii="Times New Roman" w:eastAsia="Times New Roman" w:hAnsi="Times New Roman" w:cs="Times New Roman"/>
        </w:rPr>
      </w:pPr>
    </w:p>
    <w:p w:rsidR="00995BC3" w:rsidRPr="00A73FBD" w:rsidRDefault="00995BC3"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 xml:space="preserve">SELECT * FROM Student WHERE NAME LIKE 'S%'; </w:t>
      </w:r>
    </w:p>
    <w:p w:rsidR="00995BC3" w:rsidRPr="00A73FBD" w:rsidRDefault="00995BC3"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The ‘%'(wildcard) signifies the later characters here which can be of any length and</w:t>
      </w:r>
    </w:p>
    <w:p w:rsidR="00995BC3" w:rsidRPr="00A73FBD" w:rsidRDefault="00995BC3"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value.More about wildcards will be discussed in the later set.</w:t>
      </w:r>
    </w:p>
    <w:p w:rsidR="006823D4" w:rsidRPr="00A73FBD" w:rsidRDefault="00995BC3"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Output:</w:t>
      </w:r>
    </w:p>
    <w:p w:rsidR="006823D4" w:rsidRPr="00A73FBD" w:rsidRDefault="006823D4" w:rsidP="00A73FBD">
      <w:pPr>
        <w:spacing w:after="0" w:line="360" w:lineRule="auto"/>
        <w:ind w:left="451"/>
        <w:textAlignment w:val="baseline"/>
        <w:rPr>
          <w:ins w:id="3" w:author="Unknown"/>
          <w:rFonts w:ascii="Times New Roman" w:eastAsia="Times New Roman" w:hAnsi="Times New Roman" w:cs="Times New Roman"/>
        </w:rPr>
      </w:pPr>
    </w:p>
    <w:tbl>
      <w:tblPr>
        <w:tblW w:w="7000" w:type="dxa"/>
        <w:tblInd w:w="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490"/>
        <w:gridCol w:w="1259"/>
        <w:gridCol w:w="1451"/>
        <w:gridCol w:w="2044"/>
        <w:gridCol w:w="756"/>
      </w:tblGrid>
      <w:tr w:rsidR="006823D4" w:rsidRPr="00A73FBD" w:rsidTr="006823D4">
        <w:trPr>
          <w:tblHeader/>
        </w:trPr>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lastRenderedPageBreak/>
              <w:t>ROLL_NO</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PHONE</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Age</w:t>
            </w:r>
          </w:p>
        </w:tc>
      </w:tr>
      <w:tr w:rsidR="006823D4" w:rsidRPr="00A73FBD" w:rsidTr="006823D4">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6823D4" w:rsidRPr="00A73FBD" w:rsidTr="006823D4">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4</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SURESH</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6823D4" w:rsidRPr="00A73FBD" w:rsidTr="006823D4">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bl>
    <w:p w:rsidR="00995BC3" w:rsidRPr="00A73FBD" w:rsidRDefault="00995BC3"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w:t>
      </w:r>
      <w:r w:rsidRPr="00A73FBD">
        <w:rPr>
          <w:rFonts w:ascii="Times New Roman" w:eastAsia="Times New Roman" w:hAnsi="Times New Roman" w:cs="Times New Roman"/>
        </w:rPr>
        <w:tab/>
        <w:t>To fetch records of students where NAME contains the patter ‘AM’.</w:t>
      </w:r>
    </w:p>
    <w:p w:rsidR="00995BC3" w:rsidRPr="00A73FBD" w:rsidRDefault="00995BC3"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w:t>
      </w:r>
      <w:r w:rsidRPr="00A73FBD">
        <w:rPr>
          <w:rFonts w:ascii="Times New Roman" w:eastAsia="Times New Roman" w:hAnsi="Times New Roman" w:cs="Times New Roman"/>
        </w:rPr>
        <w:tab/>
        <w:t>SELECT * FROM Student WHERE NAME LIKE '%AM%';</w:t>
      </w:r>
    </w:p>
    <w:p w:rsidR="00995BC3" w:rsidRPr="00A73FBD" w:rsidRDefault="00995BC3" w:rsidP="00A73FBD">
      <w:pPr>
        <w:spacing w:after="0" w:line="360" w:lineRule="auto"/>
        <w:ind w:left="451"/>
        <w:textAlignment w:val="baseline"/>
        <w:rPr>
          <w:rFonts w:ascii="Times New Roman" w:eastAsia="Times New Roman" w:hAnsi="Times New Roman" w:cs="Times New Roman"/>
        </w:rPr>
      </w:pPr>
    </w:p>
    <w:p w:rsidR="006823D4" w:rsidRPr="00A73FBD" w:rsidRDefault="00995BC3" w:rsidP="00A73FBD">
      <w:pPr>
        <w:spacing w:after="0" w:line="360" w:lineRule="auto"/>
        <w:ind w:left="451"/>
        <w:textAlignment w:val="baseline"/>
        <w:rPr>
          <w:ins w:id="4" w:author="Unknown"/>
          <w:rFonts w:ascii="Times New Roman" w:eastAsia="Times New Roman" w:hAnsi="Times New Roman" w:cs="Times New Roman"/>
        </w:rPr>
      </w:pPr>
      <w:r w:rsidRPr="00A73FBD">
        <w:rPr>
          <w:rFonts w:ascii="Times New Roman" w:eastAsia="Times New Roman" w:hAnsi="Times New Roman" w:cs="Times New Roman"/>
        </w:rPr>
        <w:t>Output:</w:t>
      </w:r>
    </w:p>
    <w:tbl>
      <w:tblPr>
        <w:tblW w:w="7000" w:type="dxa"/>
        <w:tblInd w:w="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457"/>
        <w:gridCol w:w="1307"/>
        <w:gridCol w:w="1496"/>
        <w:gridCol w:w="2000"/>
        <w:gridCol w:w="740"/>
      </w:tblGrid>
      <w:tr w:rsidR="006823D4" w:rsidRPr="00A73FBD" w:rsidTr="006823D4">
        <w:trPr>
          <w:tblHeader/>
        </w:trPr>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ROLL_NO</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PHONE</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Age</w:t>
            </w:r>
          </w:p>
        </w:tc>
      </w:tr>
      <w:tr w:rsidR="006823D4" w:rsidRPr="00A73FBD" w:rsidTr="006823D4">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6823D4" w:rsidRPr="00A73FBD" w:rsidTr="006823D4">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6823D4" w:rsidRPr="00A73FBD" w:rsidTr="006823D4">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bl>
    <w:p w:rsidR="00995BC3" w:rsidRPr="00A73FBD" w:rsidRDefault="00995BC3" w:rsidP="00A73FBD">
      <w:pPr>
        <w:spacing w:after="0" w:line="360" w:lineRule="auto"/>
        <w:textAlignment w:val="baseline"/>
        <w:rPr>
          <w:rFonts w:ascii="Times New Roman" w:eastAsia="Times New Roman" w:hAnsi="Times New Roman" w:cs="Times New Roman"/>
          <w:bCs/>
        </w:rPr>
      </w:pPr>
    </w:p>
    <w:p w:rsidR="00995BC3" w:rsidRPr="00A73FBD" w:rsidRDefault="00995BC3" w:rsidP="00A73FBD">
      <w:pPr>
        <w:spacing w:after="0" w:line="360" w:lineRule="auto"/>
        <w:textAlignment w:val="baseline"/>
        <w:rPr>
          <w:rFonts w:ascii="Times New Roman" w:eastAsia="Times New Roman" w:hAnsi="Times New Roman" w:cs="Times New Roman"/>
          <w:b/>
          <w:bCs/>
        </w:rPr>
      </w:pPr>
      <w:r w:rsidRPr="00A73FBD">
        <w:rPr>
          <w:rFonts w:ascii="Times New Roman" w:eastAsia="Times New Roman" w:hAnsi="Times New Roman" w:cs="Times New Roman"/>
          <w:b/>
          <w:bCs/>
        </w:rPr>
        <w:t>IN operator:</w:t>
      </w:r>
    </w:p>
    <w:p w:rsidR="00995BC3" w:rsidRPr="00A73FBD" w:rsidRDefault="00995BC3" w:rsidP="00A73FBD">
      <w:pPr>
        <w:spacing w:after="0" w:line="360" w:lineRule="auto"/>
        <w:textAlignment w:val="baseline"/>
        <w:rPr>
          <w:rFonts w:ascii="Times New Roman" w:eastAsia="Times New Roman" w:hAnsi="Times New Roman" w:cs="Times New Roman"/>
          <w:bCs/>
        </w:rPr>
      </w:pPr>
      <w:r w:rsidRPr="00A73FBD">
        <w:rPr>
          <w:rFonts w:ascii="Times New Roman" w:eastAsia="Times New Roman" w:hAnsi="Times New Roman" w:cs="Times New Roman"/>
          <w:bCs/>
        </w:rPr>
        <w:t>It is used to fetch filtered data same as fetched by ‘=’ operator just the difference is that here we can specify multiple values for which we can get the result set.</w:t>
      </w:r>
    </w:p>
    <w:p w:rsidR="00995BC3" w:rsidRPr="00A73FBD" w:rsidRDefault="00995BC3" w:rsidP="00A73FBD">
      <w:pPr>
        <w:spacing w:after="0" w:line="360" w:lineRule="auto"/>
        <w:textAlignment w:val="baseline"/>
        <w:rPr>
          <w:rFonts w:ascii="Times New Roman" w:eastAsia="Times New Roman" w:hAnsi="Times New Roman" w:cs="Times New Roman"/>
          <w:bCs/>
        </w:rPr>
      </w:pPr>
      <w:r w:rsidRPr="00A73FBD">
        <w:rPr>
          <w:rFonts w:ascii="Times New Roman" w:eastAsia="Times New Roman" w:hAnsi="Times New Roman" w:cs="Times New Roman"/>
          <w:bCs/>
        </w:rPr>
        <w:t>Basic Syntax:</w:t>
      </w:r>
    </w:p>
    <w:p w:rsidR="00995BC3" w:rsidRPr="00A73FBD" w:rsidRDefault="00995BC3" w:rsidP="00A73FBD">
      <w:pPr>
        <w:spacing w:after="0" w:line="360" w:lineRule="auto"/>
        <w:textAlignment w:val="baseline"/>
        <w:rPr>
          <w:rFonts w:ascii="Times New Roman" w:eastAsia="Times New Roman" w:hAnsi="Times New Roman" w:cs="Times New Roman"/>
          <w:bCs/>
        </w:rPr>
      </w:pPr>
      <w:r w:rsidRPr="00A73FBD">
        <w:rPr>
          <w:rFonts w:ascii="Times New Roman" w:eastAsia="Times New Roman" w:hAnsi="Times New Roman" w:cs="Times New Roman"/>
          <w:bCs/>
        </w:rPr>
        <w:t>SELECT column1,column2 FROM table_name WHERE column_name IN (value1,value2,..);</w:t>
      </w:r>
    </w:p>
    <w:p w:rsidR="00995BC3" w:rsidRPr="00A73FBD" w:rsidRDefault="00995BC3" w:rsidP="00A73FBD">
      <w:pPr>
        <w:spacing w:after="0" w:line="360" w:lineRule="auto"/>
        <w:textAlignment w:val="baseline"/>
        <w:rPr>
          <w:rFonts w:ascii="Times New Roman" w:eastAsia="Times New Roman" w:hAnsi="Times New Roman" w:cs="Times New Roman"/>
          <w:bCs/>
        </w:rPr>
      </w:pPr>
      <w:r w:rsidRPr="00A73FBD">
        <w:rPr>
          <w:rFonts w:ascii="Times New Roman" w:eastAsia="Times New Roman" w:hAnsi="Times New Roman" w:cs="Times New Roman"/>
          <w:bCs/>
        </w:rPr>
        <w:t xml:space="preserve">IN: operator name </w:t>
      </w:r>
    </w:p>
    <w:p w:rsidR="00995BC3" w:rsidRPr="00A73FBD" w:rsidRDefault="00995BC3" w:rsidP="00A73FBD">
      <w:pPr>
        <w:spacing w:after="0" w:line="360" w:lineRule="auto"/>
        <w:textAlignment w:val="baseline"/>
        <w:rPr>
          <w:rFonts w:ascii="Times New Roman" w:eastAsia="Times New Roman" w:hAnsi="Times New Roman" w:cs="Times New Roman"/>
          <w:bCs/>
        </w:rPr>
      </w:pPr>
      <w:r w:rsidRPr="00A73FBD">
        <w:rPr>
          <w:rFonts w:ascii="Times New Roman" w:eastAsia="Times New Roman" w:hAnsi="Times New Roman" w:cs="Times New Roman"/>
          <w:bCs/>
        </w:rPr>
        <w:t>value1,value2,..: exact value matching the values given and get related data in result set.</w:t>
      </w:r>
    </w:p>
    <w:p w:rsidR="00995BC3" w:rsidRPr="00A73FBD" w:rsidRDefault="00995BC3" w:rsidP="00A73FBD">
      <w:pPr>
        <w:spacing w:after="0" w:line="360" w:lineRule="auto"/>
        <w:textAlignment w:val="baseline"/>
        <w:rPr>
          <w:rFonts w:ascii="Times New Roman" w:eastAsia="Times New Roman" w:hAnsi="Times New Roman" w:cs="Times New Roman"/>
          <w:bCs/>
        </w:rPr>
      </w:pPr>
      <w:r w:rsidRPr="00A73FBD">
        <w:rPr>
          <w:rFonts w:ascii="Times New Roman" w:eastAsia="Times New Roman" w:hAnsi="Times New Roman" w:cs="Times New Roman"/>
          <w:bCs/>
        </w:rPr>
        <w:t>Queries</w:t>
      </w:r>
    </w:p>
    <w:p w:rsidR="00995BC3" w:rsidRPr="00A73FBD" w:rsidRDefault="00995BC3" w:rsidP="00A73FBD">
      <w:pPr>
        <w:spacing w:after="0" w:line="360" w:lineRule="auto"/>
        <w:textAlignment w:val="baseline"/>
        <w:rPr>
          <w:rFonts w:ascii="Times New Roman" w:eastAsia="Times New Roman" w:hAnsi="Times New Roman" w:cs="Times New Roman"/>
          <w:bCs/>
        </w:rPr>
      </w:pPr>
      <w:r w:rsidRPr="00A73FBD">
        <w:rPr>
          <w:rFonts w:ascii="Times New Roman" w:eastAsia="Times New Roman" w:hAnsi="Times New Roman" w:cs="Times New Roman"/>
          <w:bCs/>
        </w:rPr>
        <w:t>•</w:t>
      </w:r>
      <w:r w:rsidRPr="00A73FBD">
        <w:rPr>
          <w:rFonts w:ascii="Times New Roman" w:eastAsia="Times New Roman" w:hAnsi="Times New Roman" w:cs="Times New Roman"/>
          <w:bCs/>
        </w:rPr>
        <w:tab/>
        <w:t>To fetch NAME and ADDRESS of students where Age is 18 or 20.</w:t>
      </w:r>
    </w:p>
    <w:p w:rsidR="00995BC3" w:rsidRPr="00A73FBD" w:rsidRDefault="00995BC3" w:rsidP="00A73FBD">
      <w:pPr>
        <w:spacing w:after="0" w:line="360" w:lineRule="auto"/>
        <w:textAlignment w:val="baseline"/>
        <w:rPr>
          <w:rFonts w:ascii="Times New Roman" w:eastAsia="Times New Roman" w:hAnsi="Times New Roman" w:cs="Times New Roman"/>
          <w:bCs/>
        </w:rPr>
      </w:pPr>
      <w:r w:rsidRPr="00A73FBD">
        <w:rPr>
          <w:rFonts w:ascii="Times New Roman" w:eastAsia="Times New Roman" w:hAnsi="Times New Roman" w:cs="Times New Roman"/>
          <w:bCs/>
        </w:rPr>
        <w:t>•</w:t>
      </w:r>
      <w:r w:rsidRPr="00A73FBD">
        <w:rPr>
          <w:rFonts w:ascii="Times New Roman" w:eastAsia="Times New Roman" w:hAnsi="Times New Roman" w:cs="Times New Roman"/>
          <w:bCs/>
        </w:rPr>
        <w:tab/>
        <w:t>SELECT NAME,ADDRESS FROM Student WHERE Age IN (18,20);</w:t>
      </w:r>
    </w:p>
    <w:p w:rsidR="00995BC3" w:rsidRPr="00A73FBD" w:rsidRDefault="00995BC3" w:rsidP="00A73FBD">
      <w:pPr>
        <w:spacing w:after="0" w:line="360" w:lineRule="auto"/>
        <w:textAlignment w:val="baseline"/>
        <w:rPr>
          <w:rFonts w:ascii="Times New Roman" w:eastAsia="Times New Roman" w:hAnsi="Times New Roman" w:cs="Times New Roman"/>
          <w:bCs/>
        </w:rPr>
      </w:pPr>
      <w:r w:rsidRPr="00A73FBD">
        <w:rPr>
          <w:rFonts w:ascii="Times New Roman" w:eastAsia="Times New Roman" w:hAnsi="Times New Roman" w:cs="Times New Roman"/>
          <w:bCs/>
        </w:rPr>
        <w:t>Output:</w:t>
      </w:r>
    </w:p>
    <w:tbl>
      <w:tblPr>
        <w:tblW w:w="7000" w:type="dxa"/>
        <w:tblInd w:w="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3264"/>
        <w:gridCol w:w="3736"/>
      </w:tblGrid>
      <w:tr w:rsidR="006823D4" w:rsidRPr="00A73FBD" w:rsidTr="006823D4">
        <w:trPr>
          <w:tblHeader/>
        </w:trPr>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r>
      <w:tr w:rsidR="006823D4" w:rsidRPr="00A73FBD" w:rsidTr="006823D4">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r>
      <w:tr w:rsidR="006823D4" w:rsidRPr="00A73FBD" w:rsidTr="006823D4">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r>
      <w:tr w:rsidR="006823D4" w:rsidRPr="00A73FBD" w:rsidTr="006823D4">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r>
      <w:tr w:rsidR="006823D4" w:rsidRPr="00A73FBD" w:rsidTr="006823D4">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lastRenderedPageBreak/>
              <w:t>SURESH</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r>
      <w:tr w:rsidR="006823D4" w:rsidRPr="00A73FBD" w:rsidTr="006823D4">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r>
      <w:tr w:rsidR="006823D4" w:rsidRPr="00A73FBD" w:rsidTr="006823D4">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r>
    </w:tbl>
    <w:p w:rsidR="00995BC3" w:rsidRPr="00A73FBD" w:rsidRDefault="00995BC3" w:rsidP="00A73FBD">
      <w:pPr>
        <w:spacing w:after="0" w:line="360" w:lineRule="auto"/>
        <w:ind w:left="451"/>
        <w:textAlignment w:val="baseline"/>
        <w:rPr>
          <w:rFonts w:ascii="Times New Roman" w:eastAsia="Times New Roman" w:hAnsi="Times New Roman" w:cs="Times New Roman"/>
        </w:rPr>
      </w:pPr>
    </w:p>
    <w:p w:rsidR="00995BC3" w:rsidRPr="00A73FBD" w:rsidRDefault="00995BC3"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w:t>
      </w:r>
      <w:r w:rsidRPr="00A73FBD">
        <w:rPr>
          <w:rFonts w:ascii="Times New Roman" w:eastAsia="Times New Roman" w:hAnsi="Times New Roman" w:cs="Times New Roman"/>
        </w:rPr>
        <w:tab/>
        <w:t>To fetch records of students where ROLL_NO is 1 or 4.</w:t>
      </w:r>
    </w:p>
    <w:p w:rsidR="00995BC3" w:rsidRPr="00A73FBD" w:rsidRDefault="00995BC3" w:rsidP="00A73FBD">
      <w:pPr>
        <w:spacing w:after="0" w:line="360" w:lineRule="auto"/>
        <w:ind w:left="451"/>
        <w:textAlignment w:val="baseline"/>
        <w:rPr>
          <w:rFonts w:ascii="Times New Roman" w:eastAsia="Times New Roman" w:hAnsi="Times New Roman" w:cs="Times New Roman"/>
        </w:rPr>
      </w:pPr>
      <w:r w:rsidRPr="00A73FBD">
        <w:rPr>
          <w:rFonts w:ascii="Times New Roman" w:eastAsia="Times New Roman" w:hAnsi="Times New Roman" w:cs="Times New Roman"/>
        </w:rPr>
        <w:t>•</w:t>
      </w:r>
      <w:r w:rsidRPr="00A73FBD">
        <w:rPr>
          <w:rFonts w:ascii="Times New Roman" w:eastAsia="Times New Roman" w:hAnsi="Times New Roman" w:cs="Times New Roman"/>
        </w:rPr>
        <w:tab/>
        <w:t>SELECT * FROM Student WHERE ROLL_NO IN (1,4);</w:t>
      </w:r>
    </w:p>
    <w:p w:rsidR="00995BC3" w:rsidRPr="00A73FBD" w:rsidRDefault="00995BC3" w:rsidP="00A73FBD">
      <w:pPr>
        <w:spacing w:after="0" w:line="360" w:lineRule="auto"/>
        <w:ind w:left="451"/>
        <w:textAlignment w:val="baseline"/>
        <w:rPr>
          <w:ins w:id="5" w:author="Unknown"/>
          <w:rFonts w:ascii="Times New Roman" w:eastAsia="Times New Roman" w:hAnsi="Times New Roman" w:cs="Times New Roman"/>
        </w:rPr>
      </w:pPr>
      <w:r w:rsidRPr="00A73FBD">
        <w:rPr>
          <w:rFonts w:ascii="Times New Roman" w:eastAsia="Times New Roman" w:hAnsi="Times New Roman" w:cs="Times New Roman"/>
        </w:rPr>
        <w:t>Output:</w:t>
      </w:r>
    </w:p>
    <w:tbl>
      <w:tblPr>
        <w:tblW w:w="7000" w:type="dxa"/>
        <w:tblInd w:w="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490"/>
        <w:gridCol w:w="1259"/>
        <w:gridCol w:w="1451"/>
        <w:gridCol w:w="2044"/>
        <w:gridCol w:w="756"/>
      </w:tblGrid>
      <w:tr w:rsidR="006823D4" w:rsidRPr="00A73FBD" w:rsidTr="006823D4">
        <w:trPr>
          <w:tblHeader/>
        </w:trPr>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ROLL_NO</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PHONE</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Age</w:t>
            </w:r>
          </w:p>
        </w:tc>
      </w:tr>
      <w:tr w:rsidR="006823D4" w:rsidRPr="00A73FBD" w:rsidTr="006823D4">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6823D4" w:rsidRPr="00A73FBD" w:rsidTr="006823D4">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4</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SURESH</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88" w:type="dxa"/>
              <w:left w:w="175" w:type="dxa"/>
              <w:bottom w:w="88" w:type="dxa"/>
              <w:right w:w="175" w:type="dxa"/>
            </w:tcMar>
            <w:vAlign w:val="bottom"/>
            <w:hideMark/>
          </w:tcPr>
          <w:p w:rsidR="006823D4" w:rsidRPr="00A73FBD" w:rsidRDefault="006823D4"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bl>
    <w:p w:rsidR="006823D4" w:rsidRPr="00A73FBD" w:rsidRDefault="006823D4" w:rsidP="00A73FBD">
      <w:pPr>
        <w:spacing w:after="0" w:line="360" w:lineRule="auto"/>
        <w:textAlignment w:val="baseline"/>
        <w:rPr>
          <w:rFonts w:ascii="Times New Roman" w:hAnsi="Times New Roman" w:cs="Times New Roman"/>
        </w:rPr>
      </w:pPr>
    </w:p>
    <w:p w:rsidR="00AB1B91" w:rsidRPr="00A73FBD" w:rsidRDefault="00AB1B91" w:rsidP="00A73FBD">
      <w:pPr>
        <w:spacing w:after="0" w:line="360" w:lineRule="auto"/>
        <w:textAlignment w:val="baseline"/>
        <w:rPr>
          <w:rFonts w:ascii="Times New Roman" w:hAnsi="Times New Roman" w:cs="Times New Roman"/>
        </w:rPr>
      </w:pPr>
    </w:p>
    <w:p w:rsidR="00AB1B91" w:rsidRPr="00A73FBD" w:rsidRDefault="00AB1B91" w:rsidP="00A73FBD">
      <w:pPr>
        <w:spacing w:after="0" w:line="360" w:lineRule="auto"/>
        <w:textAlignment w:val="baseline"/>
        <w:outlineLvl w:val="0"/>
        <w:rPr>
          <w:rFonts w:ascii="Times New Roman" w:eastAsia="Times New Roman" w:hAnsi="Times New Roman" w:cs="Times New Roman"/>
          <w:kern w:val="36"/>
        </w:rPr>
      </w:pPr>
      <w:r w:rsidRPr="00A73FBD">
        <w:rPr>
          <w:rFonts w:ascii="Times New Roman" w:eastAsia="Times New Roman" w:hAnsi="Times New Roman" w:cs="Times New Roman"/>
          <w:kern w:val="36"/>
        </w:rPr>
        <w:t>AND and OR operators</w:t>
      </w:r>
    </w:p>
    <w:p w:rsidR="00AB1B91" w:rsidRPr="00A73FBD" w:rsidRDefault="00AB1B91"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In SQL, the AND &amp; OR operators are used for filtering the data and getting precise result based on conditions.</w:t>
      </w:r>
    </w:p>
    <w:p w:rsidR="00AB1B91" w:rsidRPr="00A73FBD" w:rsidRDefault="00AB1B91" w:rsidP="00A73FBD">
      <w:pPr>
        <w:numPr>
          <w:ilvl w:val="0"/>
          <w:numId w:val="12"/>
        </w:num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t>The AND and OR operators are used with the WHERE clause.</w:t>
      </w:r>
    </w:p>
    <w:p w:rsidR="00AB1B91" w:rsidRPr="00A73FBD" w:rsidRDefault="00AB1B91" w:rsidP="00A73FBD">
      <w:pPr>
        <w:numPr>
          <w:ilvl w:val="0"/>
          <w:numId w:val="12"/>
        </w:num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t>These two operators are called conjunctive operators.</w:t>
      </w:r>
    </w:p>
    <w:p w:rsidR="00AB1B91" w:rsidRPr="00A73FBD" w:rsidRDefault="00AB1B91"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AND Operator : </w:t>
      </w:r>
      <w:r w:rsidRPr="00A73FBD">
        <w:rPr>
          <w:rFonts w:ascii="Times New Roman" w:eastAsia="Times New Roman" w:hAnsi="Times New Roman" w:cs="Times New Roman"/>
        </w:rPr>
        <w:t>This operators displays only those records where both the conditions </w:t>
      </w:r>
      <w:r w:rsidRPr="00A73FBD">
        <w:rPr>
          <w:rFonts w:ascii="Times New Roman" w:eastAsia="Times New Roman" w:hAnsi="Times New Roman" w:cs="Times New Roman"/>
          <w:b/>
          <w:bCs/>
        </w:rPr>
        <w:t>condition1 and condition2 evaluates to True.</w:t>
      </w:r>
    </w:p>
    <w:p w:rsidR="00AB1B91" w:rsidRPr="00A73FBD" w:rsidRDefault="00AB1B91"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OR Operator: </w:t>
      </w:r>
      <w:r w:rsidRPr="00A73FBD">
        <w:rPr>
          <w:rFonts w:ascii="Times New Roman" w:eastAsia="Times New Roman" w:hAnsi="Times New Roman" w:cs="Times New Roman"/>
        </w:rPr>
        <w:t>This operators displays the records where either one of the conditions condition1 and condition2 evaluates to True. That is,</w:t>
      </w:r>
      <w:r w:rsidRPr="00A73FBD">
        <w:rPr>
          <w:rFonts w:ascii="Times New Roman" w:eastAsia="Times New Roman" w:hAnsi="Times New Roman" w:cs="Times New Roman"/>
          <w:b/>
          <w:bCs/>
        </w:rPr>
        <w:t> either condition1 is True or condition2 is True.</w:t>
      </w:r>
    </w:p>
    <w:p w:rsidR="00AB1B91" w:rsidRPr="00A73FBD" w:rsidRDefault="00AB1B91" w:rsidP="00A73FBD">
      <w:pPr>
        <w:spacing w:after="0" w:line="360" w:lineRule="auto"/>
        <w:textAlignment w:val="baseline"/>
        <w:rPr>
          <w:rFonts w:ascii="Times New Roman" w:hAnsi="Times New Roman" w:cs="Times New Roman"/>
        </w:rPr>
      </w:pPr>
      <w:r w:rsidRPr="00A73FBD">
        <w:rPr>
          <w:rFonts w:ascii="Times New Roman" w:hAnsi="Times New Roman" w:cs="Times New Roman"/>
          <w:noProof/>
        </w:rPr>
        <w:drawing>
          <wp:inline distT="0" distB="0" distL="0" distR="0">
            <wp:extent cx="5941803" cy="1915064"/>
            <wp:effectExtent l="19050" t="0" r="1797" b="0"/>
            <wp:docPr id="20" name="Picture 20" descr="C:\Users\CSE staff\Desktop\table1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SE staff\Desktop\table11 (2).jpg"/>
                    <pic:cNvPicPr>
                      <a:picLocks noChangeAspect="1" noChangeArrowheads="1"/>
                    </pic:cNvPicPr>
                  </pic:nvPicPr>
                  <pic:blipFill>
                    <a:blip r:embed="rId8"/>
                    <a:srcRect/>
                    <a:stretch>
                      <a:fillRect/>
                    </a:stretch>
                  </pic:blipFill>
                  <pic:spPr bwMode="auto">
                    <a:xfrm>
                      <a:off x="0" y="0"/>
                      <a:ext cx="5943600" cy="1915643"/>
                    </a:xfrm>
                    <a:prstGeom prst="rect">
                      <a:avLst/>
                    </a:prstGeom>
                    <a:noFill/>
                    <a:ln w="9525">
                      <a:noFill/>
                      <a:miter lim="800000"/>
                      <a:headEnd/>
                      <a:tailEnd/>
                    </a:ln>
                  </pic:spPr>
                </pic:pic>
              </a:graphicData>
            </a:graphic>
          </wp:inline>
        </w:drawing>
      </w:r>
    </w:p>
    <w:p w:rsidR="00AB1B91" w:rsidRPr="00A73FBD" w:rsidRDefault="00AB1B91" w:rsidP="00A73FBD">
      <w:pPr>
        <w:spacing w:after="0" w:line="360" w:lineRule="auto"/>
        <w:rPr>
          <w:rFonts w:ascii="Times New Roman" w:hAnsi="Times New Roman" w:cs="Times New Roman"/>
        </w:rPr>
      </w:pPr>
    </w:p>
    <w:p w:rsidR="00AB1B91" w:rsidRPr="00A73FBD" w:rsidRDefault="00AB1B91" w:rsidP="00A73FBD">
      <w:pPr>
        <w:spacing w:after="0" w:line="360" w:lineRule="auto"/>
        <w:rPr>
          <w:rFonts w:ascii="Times New Roman" w:hAnsi="Times New Roman" w:cs="Times New Roman"/>
        </w:rPr>
      </w:pPr>
    </w:p>
    <w:p w:rsidR="00AB1B91" w:rsidRPr="00A73FBD" w:rsidRDefault="00AB1B91" w:rsidP="00A73FBD">
      <w:pPr>
        <w:spacing w:after="0" w:line="360" w:lineRule="auto"/>
        <w:rPr>
          <w:rFonts w:ascii="Times New Roman" w:hAnsi="Times New Roman" w:cs="Times New Roman"/>
        </w:rPr>
      </w:pPr>
    </w:p>
    <w:p w:rsidR="00DB1AFD" w:rsidRPr="00A73FBD" w:rsidRDefault="00AB1B91" w:rsidP="00A73FBD">
      <w:pPr>
        <w:pStyle w:val="NormalWeb"/>
        <w:spacing w:before="0" w:beforeAutospacing="0" w:after="0" w:afterAutospacing="0" w:line="360" w:lineRule="auto"/>
        <w:textAlignment w:val="baseline"/>
        <w:rPr>
          <w:sz w:val="22"/>
          <w:szCs w:val="22"/>
        </w:rPr>
      </w:pPr>
      <w:r w:rsidRPr="00A73FBD">
        <w:rPr>
          <w:sz w:val="22"/>
          <w:szCs w:val="22"/>
        </w:rPr>
        <w:tab/>
      </w:r>
      <w:r w:rsidR="00DB1AFD" w:rsidRPr="00A73FBD">
        <w:rPr>
          <w:b/>
          <w:bCs/>
          <w:sz w:val="22"/>
          <w:szCs w:val="22"/>
        </w:rPr>
        <w:t>Basic Syntax:</w:t>
      </w:r>
    </w:p>
    <w:p w:rsidR="00DB1AFD" w:rsidRPr="00A73FBD" w:rsidRDefault="00DB1AFD"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SELECT * FROM table_name WHERE condition1 AND condition2 and ...conditionN;</w:t>
      </w:r>
    </w:p>
    <w:p w:rsidR="00DB1AFD" w:rsidRPr="00A73FBD" w:rsidRDefault="00DB1AFD"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rPr>
      </w:pPr>
    </w:p>
    <w:p w:rsidR="00DB1AFD" w:rsidRPr="00A73FBD" w:rsidRDefault="00DB1AFD"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table_name</w:t>
      </w:r>
      <w:r w:rsidRPr="00A73FBD">
        <w:rPr>
          <w:rFonts w:ascii="Times New Roman" w:eastAsia="Times New Roman" w:hAnsi="Times New Roman" w:cs="Times New Roman"/>
        </w:rPr>
        <w:t>: name of the table</w:t>
      </w:r>
    </w:p>
    <w:p w:rsidR="00DB1AFD" w:rsidRPr="00A73FBD" w:rsidRDefault="00DB1AFD"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 xml:space="preserve">condition1,2,..N </w:t>
      </w:r>
      <w:r w:rsidRPr="00A73FBD">
        <w:rPr>
          <w:rFonts w:ascii="Times New Roman" w:eastAsia="Times New Roman" w:hAnsi="Times New Roman" w:cs="Times New Roman"/>
        </w:rPr>
        <w:t>: first condition, second condition and so on</w:t>
      </w:r>
    </w:p>
    <w:p w:rsidR="00DB1AFD" w:rsidRPr="00A73FBD" w:rsidRDefault="00DB1AFD"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Sample Queries:</w:t>
      </w:r>
    </w:p>
    <w:p w:rsidR="00DB1AFD" w:rsidRPr="00A73FBD" w:rsidRDefault="00DB1AFD" w:rsidP="00A73FBD">
      <w:pPr>
        <w:numPr>
          <w:ilvl w:val="0"/>
          <w:numId w:val="13"/>
        </w:num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t>To fetch all the records from Student table where Age is 18 and ADDRESS is Delhi.</w:t>
      </w:r>
    </w:p>
    <w:p w:rsidR="00DB1AFD" w:rsidRPr="00A73FBD" w:rsidRDefault="00DB1AFD" w:rsidP="00A73FB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t>SELECT * FROM Student WHERE Age = 18 AND ADDRESS = 'Delhi';</w:t>
      </w:r>
    </w:p>
    <w:p w:rsidR="00DB1AFD" w:rsidRPr="00A73FBD" w:rsidRDefault="00DB1AFD" w:rsidP="00A73FBD">
      <w:p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b/>
          <w:bCs/>
        </w:rPr>
        <w:t>Output:</w:t>
      </w:r>
    </w:p>
    <w:tbl>
      <w:tblPr>
        <w:tblW w:w="7594" w:type="dxa"/>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15"/>
        <w:gridCol w:w="1369"/>
        <w:gridCol w:w="1573"/>
        <w:gridCol w:w="2202"/>
        <w:gridCol w:w="835"/>
      </w:tblGrid>
      <w:tr w:rsidR="00DB1AFD" w:rsidRPr="00A73FBD" w:rsidTr="00DB1AFD">
        <w:trPr>
          <w:tblHeader/>
        </w:trPr>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ROLL_NO</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PHONE</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Age</w:t>
            </w:r>
          </w:p>
        </w:tc>
      </w:tr>
      <w:tr w:rsidR="00DB1AFD" w:rsidRPr="00A73FBD" w:rsidTr="00DB1AFD">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DB1AFD" w:rsidRPr="00A73FBD" w:rsidTr="00DB1AFD">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4</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SURESH</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bl>
    <w:p w:rsidR="00DB1AFD" w:rsidRPr="00A73FBD" w:rsidRDefault="00DB1AFD" w:rsidP="00A73FBD">
      <w:pPr>
        <w:numPr>
          <w:ilvl w:val="0"/>
          <w:numId w:val="13"/>
        </w:num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t>To fetch all the records from Student table where NAME is Ram and Age is 18.</w:t>
      </w:r>
    </w:p>
    <w:p w:rsidR="00DB1AFD" w:rsidRPr="00A73FBD" w:rsidRDefault="00DB1AFD" w:rsidP="00A73FB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t>SELECT * FROM Student WHERE Age = 18 AND NAME = 'Ram';</w:t>
      </w:r>
    </w:p>
    <w:p w:rsidR="00DB1AFD" w:rsidRPr="00A73FBD" w:rsidRDefault="00DB1AFD" w:rsidP="00A73FBD">
      <w:p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b/>
          <w:bCs/>
        </w:rPr>
        <w:t>Output:</w:t>
      </w:r>
    </w:p>
    <w:tbl>
      <w:tblPr>
        <w:tblW w:w="7594" w:type="dxa"/>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56"/>
        <w:gridCol w:w="1208"/>
        <w:gridCol w:w="1614"/>
        <w:gridCol w:w="2259"/>
        <w:gridCol w:w="857"/>
      </w:tblGrid>
      <w:tr w:rsidR="00DB1AFD" w:rsidRPr="00A73FBD" w:rsidTr="00DB1AFD">
        <w:trPr>
          <w:tblHeader/>
        </w:trPr>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ROLL_NO</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PHONE</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Age</w:t>
            </w:r>
          </w:p>
        </w:tc>
      </w:tr>
      <w:tr w:rsidR="00DB1AFD" w:rsidRPr="00A73FBD" w:rsidTr="00DB1AFD">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bl>
    <w:p w:rsidR="00DB1AFD" w:rsidRPr="00A73FBD" w:rsidRDefault="00DB1AFD" w:rsidP="00A73FBD">
      <w:pPr>
        <w:spacing w:after="0" w:line="360" w:lineRule="auto"/>
        <w:jc w:val="center"/>
        <w:textAlignment w:val="baseline"/>
        <w:rPr>
          <w:rFonts w:ascii="Times New Roman" w:eastAsia="Times New Roman" w:hAnsi="Times New Roman" w:cs="Times New Roman"/>
        </w:rPr>
      </w:pPr>
      <w:r w:rsidRPr="00A73FBD">
        <w:rPr>
          <w:rFonts w:ascii="Times New Roman" w:eastAsia="Times New Roman" w:hAnsi="Times New Roman" w:cs="Times New Roman"/>
          <w:b/>
          <w:bCs/>
        </w:rPr>
        <w:t>OR Operator</w:t>
      </w:r>
    </w:p>
    <w:p w:rsidR="00DB1AFD" w:rsidRPr="00A73FBD" w:rsidRDefault="00DB1AFD"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Basic Syntax:</w:t>
      </w:r>
    </w:p>
    <w:p w:rsidR="00DB1AFD" w:rsidRPr="00A73FBD" w:rsidRDefault="00DB1AFD"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SELECT * FROM table_name WHERE condition1 OR condition2 OR... conditionN;</w:t>
      </w:r>
    </w:p>
    <w:p w:rsidR="00DB1AFD" w:rsidRPr="00A73FBD" w:rsidRDefault="00DB1AFD"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rPr>
      </w:pPr>
    </w:p>
    <w:p w:rsidR="00DB1AFD" w:rsidRPr="00A73FBD" w:rsidRDefault="00DB1AFD"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table_name</w:t>
      </w:r>
      <w:r w:rsidRPr="00A73FBD">
        <w:rPr>
          <w:rFonts w:ascii="Times New Roman" w:eastAsia="Times New Roman" w:hAnsi="Times New Roman" w:cs="Times New Roman"/>
        </w:rPr>
        <w:t>: name of the table</w:t>
      </w:r>
    </w:p>
    <w:p w:rsidR="00DB1AFD" w:rsidRPr="00A73FBD" w:rsidRDefault="00DB1AFD"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 xml:space="preserve">condition1,2,..N </w:t>
      </w:r>
      <w:r w:rsidRPr="00A73FBD">
        <w:rPr>
          <w:rFonts w:ascii="Times New Roman" w:eastAsia="Times New Roman" w:hAnsi="Times New Roman" w:cs="Times New Roman"/>
        </w:rPr>
        <w:t>: first condition, second condition and so on</w:t>
      </w:r>
    </w:p>
    <w:p w:rsidR="00DB1AFD" w:rsidRPr="00A73FBD" w:rsidRDefault="00DB1AFD"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Sample Queries:</w:t>
      </w:r>
    </w:p>
    <w:p w:rsidR="00DB1AFD" w:rsidRPr="00A73FBD" w:rsidRDefault="00DB1AFD" w:rsidP="00A73FBD">
      <w:pPr>
        <w:numPr>
          <w:ilvl w:val="0"/>
          <w:numId w:val="14"/>
        </w:num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t>To fetch all the records from Student table where NAME is Ram or NAME is SUJIT.</w:t>
      </w:r>
    </w:p>
    <w:p w:rsidR="00DB1AFD" w:rsidRPr="00A73FBD" w:rsidRDefault="00DB1AFD" w:rsidP="00A73FB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t>SELECT * FROM Student WHERE NAME = 'Ram' OR NAME = 'SUJIT';</w:t>
      </w:r>
    </w:p>
    <w:p w:rsidR="00DB1AFD" w:rsidRPr="00A73FBD" w:rsidRDefault="00DB1AFD" w:rsidP="00A73FBD">
      <w:p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b/>
          <w:bCs/>
        </w:rPr>
        <w:t>Output:</w:t>
      </w:r>
    </w:p>
    <w:tbl>
      <w:tblPr>
        <w:tblW w:w="7594" w:type="dxa"/>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56"/>
        <w:gridCol w:w="1208"/>
        <w:gridCol w:w="1614"/>
        <w:gridCol w:w="2259"/>
        <w:gridCol w:w="857"/>
      </w:tblGrid>
      <w:tr w:rsidR="00DB1AFD" w:rsidRPr="00A73FBD" w:rsidTr="00DB1AFD">
        <w:trPr>
          <w:tblHeader/>
        </w:trPr>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lastRenderedPageBreak/>
              <w:t>ROLL_NO</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PHONE</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Age</w:t>
            </w:r>
          </w:p>
        </w:tc>
      </w:tr>
      <w:tr w:rsidR="00DB1AFD" w:rsidRPr="00A73FBD" w:rsidTr="00DB1AFD">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DB1AFD" w:rsidRPr="00A73FBD" w:rsidTr="00DB1AFD">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DB1AFD" w:rsidRPr="00A73FBD" w:rsidTr="00DB1AFD">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bl>
    <w:p w:rsidR="00DB1AFD" w:rsidRPr="00A73FBD" w:rsidRDefault="00DB1AFD" w:rsidP="00A73FBD">
      <w:pPr>
        <w:numPr>
          <w:ilvl w:val="0"/>
          <w:numId w:val="14"/>
        </w:num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t>To fetch all the records from Student table where NAME is Ram or Age is 20.</w:t>
      </w:r>
    </w:p>
    <w:p w:rsidR="00DB1AFD" w:rsidRPr="00A73FBD" w:rsidRDefault="00DB1AFD" w:rsidP="00A73FB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t>SELECT * FROM Student WHERE NAME = 'Ram' OR Age = 20;</w:t>
      </w:r>
    </w:p>
    <w:p w:rsidR="00DB1AFD" w:rsidRPr="00A73FBD" w:rsidRDefault="00DB1AFD" w:rsidP="00A73FBD">
      <w:p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b/>
          <w:bCs/>
        </w:rPr>
        <w:t>Output:</w:t>
      </w:r>
    </w:p>
    <w:p w:rsidR="00DB1AFD" w:rsidRPr="00A73FBD" w:rsidRDefault="00DB1AFD" w:rsidP="00A73FBD">
      <w:pPr>
        <w:spacing w:after="0" w:line="360" w:lineRule="auto"/>
        <w:ind w:left="489"/>
        <w:textAlignment w:val="baseline"/>
        <w:rPr>
          <w:ins w:id="6" w:author="Unknown"/>
          <w:rFonts w:ascii="Times New Roman" w:eastAsia="Times New Roman" w:hAnsi="Times New Roman" w:cs="Times New Roman"/>
        </w:rPr>
      </w:pPr>
    </w:p>
    <w:tbl>
      <w:tblPr>
        <w:tblW w:w="7594" w:type="dxa"/>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56"/>
        <w:gridCol w:w="1208"/>
        <w:gridCol w:w="1614"/>
        <w:gridCol w:w="2259"/>
        <w:gridCol w:w="857"/>
      </w:tblGrid>
      <w:tr w:rsidR="00DB1AFD" w:rsidRPr="00A73FBD" w:rsidTr="00DB1AFD">
        <w:trPr>
          <w:tblHeader/>
        </w:trPr>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ROLL_NO</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PHONE</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Age</w:t>
            </w:r>
          </w:p>
        </w:tc>
      </w:tr>
      <w:tr w:rsidR="00DB1AFD" w:rsidRPr="00A73FBD" w:rsidTr="00DB1AFD">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DB1AFD" w:rsidRPr="00A73FBD" w:rsidTr="00DB1AFD">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DB1AFD" w:rsidRPr="00A73FBD" w:rsidTr="00DB1AFD">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bl>
    <w:p w:rsidR="00DB1AFD" w:rsidRPr="00A73FBD" w:rsidRDefault="00DB1AFD" w:rsidP="00A73FBD">
      <w:pPr>
        <w:spacing w:after="0" w:line="360" w:lineRule="auto"/>
        <w:jc w:val="center"/>
        <w:textAlignment w:val="baseline"/>
        <w:rPr>
          <w:rFonts w:ascii="Times New Roman" w:eastAsia="Times New Roman" w:hAnsi="Times New Roman" w:cs="Times New Roman"/>
          <w:b/>
          <w:bCs/>
        </w:rPr>
      </w:pPr>
    </w:p>
    <w:p w:rsidR="00DB1AFD" w:rsidRPr="00A73FBD" w:rsidRDefault="00DB1AFD" w:rsidP="00A73FBD">
      <w:pPr>
        <w:spacing w:after="0" w:line="360" w:lineRule="auto"/>
        <w:jc w:val="center"/>
        <w:textAlignment w:val="baseline"/>
        <w:rPr>
          <w:rFonts w:ascii="Times New Roman" w:eastAsia="Times New Roman" w:hAnsi="Times New Roman" w:cs="Times New Roman"/>
          <w:b/>
          <w:bCs/>
        </w:rPr>
      </w:pPr>
    </w:p>
    <w:p w:rsidR="00DB1AFD" w:rsidRPr="00A73FBD" w:rsidRDefault="00DB1AFD" w:rsidP="00A73FBD">
      <w:pPr>
        <w:spacing w:after="0" w:line="360" w:lineRule="auto"/>
        <w:jc w:val="center"/>
        <w:textAlignment w:val="baseline"/>
        <w:rPr>
          <w:rFonts w:ascii="Times New Roman" w:eastAsia="Times New Roman" w:hAnsi="Times New Roman" w:cs="Times New Roman"/>
          <w:b/>
          <w:bCs/>
        </w:rPr>
      </w:pPr>
    </w:p>
    <w:p w:rsidR="00DB1AFD" w:rsidRPr="00A73FBD" w:rsidRDefault="00DB1AFD" w:rsidP="00A73FBD">
      <w:pPr>
        <w:spacing w:after="0" w:line="360" w:lineRule="auto"/>
        <w:textAlignment w:val="baseline"/>
        <w:rPr>
          <w:rFonts w:ascii="Times New Roman" w:eastAsia="Times New Roman" w:hAnsi="Times New Roman" w:cs="Times New Roman"/>
          <w:b/>
          <w:bCs/>
        </w:rPr>
      </w:pPr>
      <w:r w:rsidRPr="00A73FBD">
        <w:rPr>
          <w:rFonts w:ascii="Times New Roman" w:eastAsia="Times New Roman" w:hAnsi="Times New Roman" w:cs="Times New Roman"/>
          <w:b/>
          <w:bCs/>
        </w:rPr>
        <w:t>Combining AND and OR</w:t>
      </w:r>
    </w:p>
    <w:p w:rsidR="00DB1AFD" w:rsidRPr="00A73FBD" w:rsidRDefault="00DB1AFD" w:rsidP="00A73FBD">
      <w:pPr>
        <w:spacing w:after="0" w:line="360" w:lineRule="auto"/>
        <w:textAlignment w:val="baseline"/>
        <w:rPr>
          <w:rFonts w:ascii="Times New Roman" w:eastAsia="Times New Roman" w:hAnsi="Times New Roman" w:cs="Times New Roman"/>
          <w:bCs/>
        </w:rPr>
      </w:pPr>
      <w:r w:rsidRPr="00A73FBD">
        <w:rPr>
          <w:rFonts w:ascii="Times New Roman" w:eastAsia="Times New Roman" w:hAnsi="Times New Roman" w:cs="Times New Roman"/>
          <w:bCs/>
        </w:rPr>
        <w:t>You can combine AND and OR operators in below manner to write complex queries.</w:t>
      </w:r>
    </w:p>
    <w:p w:rsidR="00DB1AFD" w:rsidRPr="00A73FBD" w:rsidRDefault="00DB1AFD" w:rsidP="00A73FBD">
      <w:pPr>
        <w:spacing w:after="0" w:line="360" w:lineRule="auto"/>
        <w:textAlignment w:val="baseline"/>
        <w:rPr>
          <w:rFonts w:ascii="Times New Roman" w:eastAsia="Times New Roman" w:hAnsi="Times New Roman" w:cs="Times New Roman"/>
          <w:bCs/>
        </w:rPr>
      </w:pPr>
      <w:r w:rsidRPr="00A73FBD">
        <w:rPr>
          <w:rFonts w:ascii="Times New Roman" w:eastAsia="Times New Roman" w:hAnsi="Times New Roman" w:cs="Times New Roman"/>
          <w:bCs/>
        </w:rPr>
        <w:t>Basic Syntax:</w:t>
      </w:r>
    </w:p>
    <w:p w:rsidR="00DB1AFD" w:rsidRPr="00A73FBD" w:rsidRDefault="00DB1AFD" w:rsidP="00A73FBD">
      <w:pPr>
        <w:spacing w:after="0" w:line="360" w:lineRule="auto"/>
        <w:textAlignment w:val="baseline"/>
        <w:rPr>
          <w:rFonts w:ascii="Times New Roman" w:eastAsia="Times New Roman" w:hAnsi="Times New Roman" w:cs="Times New Roman"/>
          <w:bCs/>
        </w:rPr>
      </w:pPr>
      <w:r w:rsidRPr="00A73FBD">
        <w:rPr>
          <w:rFonts w:ascii="Times New Roman" w:eastAsia="Times New Roman" w:hAnsi="Times New Roman" w:cs="Times New Roman"/>
          <w:bCs/>
        </w:rPr>
        <w:t>SELECT * FROM table_name WHERE condition1 AND (condition2 OR condition3);</w:t>
      </w:r>
    </w:p>
    <w:p w:rsidR="00DB1AFD" w:rsidRPr="00A73FBD" w:rsidRDefault="00DB1AFD" w:rsidP="00A73FBD">
      <w:pPr>
        <w:spacing w:after="0" w:line="360" w:lineRule="auto"/>
        <w:textAlignment w:val="baseline"/>
        <w:rPr>
          <w:rFonts w:ascii="Times New Roman" w:eastAsia="Times New Roman" w:hAnsi="Times New Roman" w:cs="Times New Roman"/>
          <w:bCs/>
        </w:rPr>
      </w:pPr>
      <w:r w:rsidRPr="00A73FBD">
        <w:rPr>
          <w:rFonts w:ascii="Times New Roman" w:eastAsia="Times New Roman" w:hAnsi="Times New Roman" w:cs="Times New Roman"/>
          <w:bCs/>
        </w:rPr>
        <w:t>Sample Queries:</w:t>
      </w:r>
    </w:p>
    <w:p w:rsidR="00DB1AFD" w:rsidRPr="00A73FBD" w:rsidRDefault="00DB1AFD" w:rsidP="00A73FBD">
      <w:pPr>
        <w:spacing w:after="0" w:line="360" w:lineRule="auto"/>
        <w:textAlignment w:val="baseline"/>
        <w:rPr>
          <w:rFonts w:ascii="Times New Roman" w:eastAsia="Times New Roman" w:hAnsi="Times New Roman" w:cs="Times New Roman"/>
          <w:bCs/>
        </w:rPr>
      </w:pPr>
      <w:r w:rsidRPr="00A73FBD">
        <w:rPr>
          <w:rFonts w:ascii="Times New Roman" w:eastAsia="Times New Roman" w:hAnsi="Times New Roman" w:cs="Times New Roman"/>
          <w:bCs/>
        </w:rPr>
        <w:t>1.</w:t>
      </w:r>
      <w:r w:rsidRPr="00A73FBD">
        <w:rPr>
          <w:rFonts w:ascii="Times New Roman" w:eastAsia="Times New Roman" w:hAnsi="Times New Roman" w:cs="Times New Roman"/>
          <w:bCs/>
        </w:rPr>
        <w:tab/>
        <w:t>To fetch all the records from Student table where Age is 18 NAME is Ram or RAMESH.</w:t>
      </w:r>
    </w:p>
    <w:p w:rsidR="00DB1AFD" w:rsidRPr="00A73FBD" w:rsidRDefault="00DB1AFD" w:rsidP="00A73FBD">
      <w:pPr>
        <w:spacing w:after="0" w:line="360" w:lineRule="auto"/>
        <w:textAlignment w:val="baseline"/>
        <w:rPr>
          <w:rFonts w:ascii="Times New Roman" w:eastAsia="Times New Roman" w:hAnsi="Times New Roman" w:cs="Times New Roman"/>
          <w:bCs/>
        </w:rPr>
      </w:pPr>
      <w:r w:rsidRPr="00A73FBD">
        <w:rPr>
          <w:rFonts w:ascii="Times New Roman" w:eastAsia="Times New Roman" w:hAnsi="Times New Roman" w:cs="Times New Roman"/>
          <w:bCs/>
        </w:rPr>
        <w:t>SELECT * FROM Student WHERE Age = 18 AND (NAME = 'Ram' OR NAME = 'RAMESH');</w:t>
      </w:r>
    </w:p>
    <w:p w:rsidR="00DB1AFD" w:rsidRPr="00A73FBD" w:rsidRDefault="00DB1AFD" w:rsidP="00A73FBD">
      <w:pPr>
        <w:spacing w:after="0" w:line="360" w:lineRule="auto"/>
        <w:textAlignment w:val="baseline"/>
        <w:rPr>
          <w:rFonts w:ascii="Times New Roman" w:eastAsia="Times New Roman" w:hAnsi="Times New Roman" w:cs="Times New Roman"/>
          <w:bCs/>
        </w:rPr>
      </w:pPr>
      <w:r w:rsidRPr="00A73FBD">
        <w:rPr>
          <w:rFonts w:ascii="Times New Roman" w:eastAsia="Times New Roman" w:hAnsi="Times New Roman" w:cs="Times New Roman"/>
          <w:bCs/>
        </w:rPr>
        <w:t>Output:</w:t>
      </w:r>
    </w:p>
    <w:p w:rsidR="00DB1AFD" w:rsidRPr="00A73FBD" w:rsidRDefault="00DB1AFD" w:rsidP="00A73FBD">
      <w:pPr>
        <w:spacing w:after="0" w:line="360" w:lineRule="auto"/>
        <w:jc w:val="center"/>
        <w:textAlignment w:val="baseline"/>
        <w:rPr>
          <w:rFonts w:ascii="Times New Roman" w:eastAsia="Times New Roman" w:hAnsi="Times New Roman" w:cs="Times New Roman"/>
          <w:b/>
          <w:bCs/>
        </w:rPr>
      </w:pPr>
    </w:p>
    <w:tbl>
      <w:tblPr>
        <w:tblW w:w="8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1684"/>
        <w:gridCol w:w="1511"/>
        <w:gridCol w:w="1724"/>
        <w:gridCol w:w="2294"/>
        <w:gridCol w:w="870"/>
      </w:tblGrid>
      <w:tr w:rsidR="00DB1AFD" w:rsidRPr="00A73FBD" w:rsidTr="00DB1AFD">
        <w:trPr>
          <w:tblHeader/>
          <w:jc w:val="center"/>
        </w:trPr>
        <w:tc>
          <w:tcPr>
            <w:tcW w:w="0" w:type="auto"/>
            <w:shd w:val="clear" w:color="auto" w:fill="FFFFFF"/>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ROLL_NO</w:t>
            </w:r>
          </w:p>
        </w:tc>
        <w:tc>
          <w:tcPr>
            <w:tcW w:w="0" w:type="auto"/>
            <w:shd w:val="clear" w:color="auto" w:fill="FFFFFF"/>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shd w:val="clear" w:color="auto" w:fill="FFFFFF"/>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c>
          <w:tcPr>
            <w:tcW w:w="0" w:type="auto"/>
            <w:shd w:val="clear" w:color="auto" w:fill="FFFFFF"/>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PHONE</w:t>
            </w:r>
          </w:p>
        </w:tc>
        <w:tc>
          <w:tcPr>
            <w:tcW w:w="0" w:type="auto"/>
            <w:shd w:val="clear" w:color="auto" w:fill="FFFFFF"/>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Age</w:t>
            </w:r>
          </w:p>
        </w:tc>
      </w:tr>
      <w:tr w:rsidR="00DB1AFD" w:rsidRPr="00A73FBD" w:rsidTr="00DB1AFD">
        <w:trPr>
          <w:jc w:val="center"/>
        </w:trPr>
        <w:tc>
          <w:tcPr>
            <w:tcW w:w="0" w:type="auto"/>
            <w:shd w:val="clear" w:color="auto" w:fill="FFFFFF"/>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w:t>
            </w:r>
          </w:p>
        </w:tc>
        <w:tc>
          <w:tcPr>
            <w:tcW w:w="0" w:type="auto"/>
            <w:shd w:val="clear" w:color="auto" w:fill="FFFFFF"/>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w:t>
            </w:r>
          </w:p>
        </w:tc>
        <w:tc>
          <w:tcPr>
            <w:tcW w:w="0" w:type="auto"/>
            <w:shd w:val="clear" w:color="auto" w:fill="FFFFFF"/>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shd w:val="clear" w:color="auto" w:fill="FFFFFF"/>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shd w:val="clear" w:color="auto" w:fill="FFFFFF"/>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DB1AFD" w:rsidRPr="00A73FBD" w:rsidTr="00DB1AFD">
        <w:trPr>
          <w:jc w:val="center"/>
        </w:trPr>
        <w:tc>
          <w:tcPr>
            <w:tcW w:w="0" w:type="auto"/>
            <w:shd w:val="clear" w:color="auto" w:fill="FFFFFF"/>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shd w:val="clear" w:color="auto" w:fill="FFFFFF"/>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shd w:val="clear" w:color="auto" w:fill="FFFFFF"/>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shd w:val="clear" w:color="auto" w:fill="FFFFFF"/>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shd w:val="clear" w:color="auto" w:fill="FFFFFF"/>
            <w:tcMar>
              <w:top w:w="95" w:type="dxa"/>
              <w:left w:w="190" w:type="dxa"/>
              <w:bottom w:w="95" w:type="dxa"/>
              <w:right w:w="190" w:type="dxa"/>
            </w:tcMar>
            <w:vAlign w:val="bottom"/>
            <w:hideMark/>
          </w:tcPr>
          <w:p w:rsidR="00DB1AFD" w:rsidRPr="00A73FBD" w:rsidRDefault="00DB1A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bl>
    <w:p w:rsidR="00DB1AFD" w:rsidRPr="00A73FBD" w:rsidRDefault="00DB1AFD" w:rsidP="00A73FBD">
      <w:pPr>
        <w:spacing w:after="0" w:line="360" w:lineRule="auto"/>
        <w:textAlignment w:val="baseline"/>
        <w:rPr>
          <w:rFonts w:ascii="Times New Roman" w:eastAsia="Times New Roman" w:hAnsi="Times New Roman" w:cs="Times New Roman"/>
        </w:rPr>
      </w:pPr>
    </w:p>
    <w:p w:rsidR="0038519C" w:rsidRPr="00A73FBD" w:rsidRDefault="0038519C" w:rsidP="00A73FBD">
      <w:pPr>
        <w:spacing w:after="0" w:line="360" w:lineRule="auto"/>
        <w:textAlignment w:val="baseline"/>
        <w:rPr>
          <w:rFonts w:ascii="Times New Roman" w:eastAsia="Times New Roman" w:hAnsi="Times New Roman" w:cs="Times New Roman"/>
        </w:rPr>
      </w:pPr>
    </w:p>
    <w:p w:rsidR="0038519C" w:rsidRPr="00A73FBD" w:rsidRDefault="0038519C" w:rsidP="00A73FBD">
      <w:pPr>
        <w:spacing w:after="0" w:line="360" w:lineRule="auto"/>
        <w:textAlignment w:val="baseline"/>
        <w:outlineLvl w:val="0"/>
        <w:rPr>
          <w:rFonts w:ascii="Times New Roman" w:eastAsia="Times New Roman" w:hAnsi="Times New Roman" w:cs="Times New Roman"/>
          <w:kern w:val="36"/>
        </w:rPr>
      </w:pPr>
      <w:r w:rsidRPr="00A73FBD">
        <w:rPr>
          <w:rFonts w:ascii="Times New Roman" w:eastAsia="Times New Roman" w:hAnsi="Times New Roman" w:cs="Times New Roman"/>
          <w:kern w:val="36"/>
        </w:rPr>
        <w:t>INSERT INTO Statement</w:t>
      </w: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The INSERT INTO statement of SQL is used to insert a new row in a table. There are two ways of using INSERT INTO statement for inserting rows:</w:t>
      </w:r>
    </w:p>
    <w:p w:rsidR="0038519C" w:rsidRPr="00A73FBD" w:rsidRDefault="0038519C" w:rsidP="00A73FBD">
      <w:pPr>
        <w:numPr>
          <w:ilvl w:val="0"/>
          <w:numId w:val="16"/>
        </w:num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b/>
          <w:bCs/>
        </w:rPr>
        <w:t>Only values:</w:t>
      </w:r>
      <w:r w:rsidRPr="00A73FBD">
        <w:rPr>
          <w:rFonts w:ascii="Times New Roman" w:eastAsia="Times New Roman" w:hAnsi="Times New Roman" w:cs="Times New Roman"/>
        </w:rPr>
        <w:t> First method is to specify only the value of data to be inserted without the column names.</w:t>
      </w:r>
      <w:r w:rsidRPr="00A73FBD">
        <w:rPr>
          <w:rFonts w:ascii="Times New Roman" w:eastAsia="Times New Roman" w:hAnsi="Times New Roman" w:cs="Times New Roman"/>
        </w:rPr>
        <w:br/>
      </w:r>
    </w:p>
    <w:p w:rsidR="0038519C" w:rsidRPr="00A73FBD" w:rsidRDefault="0038519C" w:rsidP="00A73FBD">
      <w:pPr>
        <w:spacing w:after="0" w:line="360" w:lineRule="auto"/>
        <w:ind w:left="489"/>
        <w:textAlignment w:val="baseline"/>
        <w:rPr>
          <w:rFonts w:ascii="Times New Roman" w:eastAsia="Times New Roman" w:hAnsi="Times New Roman" w:cs="Times New Roman"/>
          <w:iCs/>
        </w:rPr>
      </w:pPr>
      <w:r w:rsidRPr="00A73FBD">
        <w:rPr>
          <w:rFonts w:ascii="Times New Roman" w:eastAsia="Times New Roman" w:hAnsi="Times New Roman" w:cs="Times New Roman"/>
          <w:b/>
          <w:bCs/>
          <w:iCs/>
        </w:rPr>
        <w:t>INSERT INTO table_name VALUES (value1, value2, value3,…);</w:t>
      </w:r>
      <w:r w:rsidRPr="00A73FBD">
        <w:rPr>
          <w:rFonts w:ascii="Times New Roman" w:eastAsia="Times New Roman" w:hAnsi="Times New Roman" w:cs="Times New Roman"/>
          <w:iCs/>
        </w:rPr>
        <w:br/>
      </w:r>
      <w:r w:rsidRPr="00A73FBD">
        <w:rPr>
          <w:rFonts w:ascii="Times New Roman" w:eastAsia="Times New Roman" w:hAnsi="Times New Roman" w:cs="Times New Roman"/>
          <w:b/>
          <w:bCs/>
          <w:iCs/>
        </w:rPr>
        <w:t>table_name</w:t>
      </w:r>
      <w:r w:rsidRPr="00A73FBD">
        <w:rPr>
          <w:rFonts w:ascii="Times New Roman" w:eastAsia="Times New Roman" w:hAnsi="Times New Roman" w:cs="Times New Roman"/>
          <w:iCs/>
        </w:rPr>
        <w:t>: name of the table.</w:t>
      </w:r>
      <w:r w:rsidRPr="00A73FBD">
        <w:rPr>
          <w:rFonts w:ascii="Times New Roman" w:eastAsia="Times New Roman" w:hAnsi="Times New Roman" w:cs="Times New Roman"/>
          <w:iCs/>
        </w:rPr>
        <w:br/>
      </w:r>
      <w:r w:rsidRPr="00A73FBD">
        <w:rPr>
          <w:rFonts w:ascii="Times New Roman" w:eastAsia="Times New Roman" w:hAnsi="Times New Roman" w:cs="Times New Roman"/>
          <w:b/>
          <w:bCs/>
          <w:iCs/>
        </w:rPr>
        <w:t>value1, value2,.. </w:t>
      </w:r>
      <w:r w:rsidRPr="00A73FBD">
        <w:rPr>
          <w:rFonts w:ascii="Times New Roman" w:eastAsia="Times New Roman" w:hAnsi="Times New Roman" w:cs="Times New Roman"/>
          <w:iCs/>
        </w:rPr>
        <w:t>: value of first column, second column,… for the new record</w:t>
      </w:r>
    </w:p>
    <w:p w:rsidR="0038519C" w:rsidRPr="00A73FBD" w:rsidRDefault="0038519C" w:rsidP="00A73FBD">
      <w:pPr>
        <w:numPr>
          <w:ilvl w:val="0"/>
          <w:numId w:val="16"/>
        </w:num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b/>
          <w:bCs/>
        </w:rPr>
        <w:t>Column names and values both:</w:t>
      </w:r>
      <w:r w:rsidRPr="00A73FBD">
        <w:rPr>
          <w:rFonts w:ascii="Times New Roman" w:eastAsia="Times New Roman" w:hAnsi="Times New Roman" w:cs="Times New Roman"/>
        </w:rPr>
        <w:t> In the second method we will specify both the columns which we want to fill and their corresponding values as shown below:</w:t>
      </w:r>
      <w:r w:rsidRPr="00A73FBD">
        <w:rPr>
          <w:rFonts w:ascii="Times New Roman" w:eastAsia="Times New Roman" w:hAnsi="Times New Roman" w:cs="Times New Roman"/>
        </w:rPr>
        <w:br/>
      </w:r>
    </w:p>
    <w:p w:rsidR="0038519C" w:rsidRPr="00A73FBD" w:rsidRDefault="0038519C" w:rsidP="00A73FBD">
      <w:pPr>
        <w:spacing w:after="0" w:line="360" w:lineRule="auto"/>
        <w:ind w:left="489"/>
        <w:textAlignment w:val="baseline"/>
        <w:rPr>
          <w:rFonts w:ascii="Times New Roman" w:eastAsia="Times New Roman" w:hAnsi="Times New Roman" w:cs="Times New Roman"/>
          <w:iCs/>
        </w:rPr>
      </w:pPr>
      <w:r w:rsidRPr="00A73FBD">
        <w:rPr>
          <w:rFonts w:ascii="Times New Roman" w:eastAsia="Times New Roman" w:hAnsi="Times New Roman" w:cs="Times New Roman"/>
          <w:b/>
          <w:bCs/>
          <w:iCs/>
        </w:rPr>
        <w:t>INSERT INTO table_name (column1, column2, column3,..) VALUES ( value1, value2, value3,..);</w:t>
      </w:r>
      <w:r w:rsidRPr="00A73FBD">
        <w:rPr>
          <w:rFonts w:ascii="Times New Roman" w:eastAsia="Times New Roman" w:hAnsi="Times New Roman" w:cs="Times New Roman"/>
          <w:iCs/>
        </w:rPr>
        <w:br/>
      </w:r>
      <w:r w:rsidRPr="00A73FBD">
        <w:rPr>
          <w:rFonts w:ascii="Times New Roman" w:eastAsia="Times New Roman" w:hAnsi="Times New Roman" w:cs="Times New Roman"/>
          <w:b/>
          <w:bCs/>
          <w:iCs/>
        </w:rPr>
        <w:t>table_name</w:t>
      </w:r>
      <w:r w:rsidRPr="00A73FBD">
        <w:rPr>
          <w:rFonts w:ascii="Times New Roman" w:eastAsia="Times New Roman" w:hAnsi="Times New Roman" w:cs="Times New Roman"/>
          <w:iCs/>
        </w:rPr>
        <w:t>: name of the table.</w:t>
      </w:r>
      <w:r w:rsidRPr="00A73FBD">
        <w:rPr>
          <w:rFonts w:ascii="Times New Roman" w:eastAsia="Times New Roman" w:hAnsi="Times New Roman" w:cs="Times New Roman"/>
          <w:iCs/>
        </w:rPr>
        <w:br/>
      </w:r>
      <w:r w:rsidRPr="00A73FBD">
        <w:rPr>
          <w:rFonts w:ascii="Times New Roman" w:eastAsia="Times New Roman" w:hAnsi="Times New Roman" w:cs="Times New Roman"/>
          <w:b/>
          <w:bCs/>
          <w:iCs/>
        </w:rPr>
        <w:t>column1</w:t>
      </w:r>
      <w:r w:rsidRPr="00A73FBD">
        <w:rPr>
          <w:rFonts w:ascii="Times New Roman" w:eastAsia="Times New Roman" w:hAnsi="Times New Roman" w:cs="Times New Roman"/>
          <w:iCs/>
        </w:rPr>
        <w:t>: name of first column, second column …</w:t>
      </w:r>
      <w:r w:rsidRPr="00A73FBD">
        <w:rPr>
          <w:rFonts w:ascii="Times New Roman" w:eastAsia="Times New Roman" w:hAnsi="Times New Roman" w:cs="Times New Roman"/>
          <w:iCs/>
        </w:rPr>
        <w:br/>
      </w:r>
      <w:r w:rsidRPr="00A73FBD">
        <w:rPr>
          <w:rFonts w:ascii="Times New Roman" w:eastAsia="Times New Roman" w:hAnsi="Times New Roman" w:cs="Times New Roman"/>
          <w:b/>
          <w:bCs/>
          <w:iCs/>
        </w:rPr>
        <w:t>value1, value2, value3 </w:t>
      </w:r>
      <w:r w:rsidRPr="00A73FBD">
        <w:rPr>
          <w:rFonts w:ascii="Times New Roman" w:eastAsia="Times New Roman" w:hAnsi="Times New Roman" w:cs="Times New Roman"/>
          <w:iCs/>
        </w:rPr>
        <w:t>: value of first column, second column,… for the new record</w:t>
      </w: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noProof/>
        </w:rPr>
        <w:drawing>
          <wp:inline distT="0" distB="0" distL="0" distR="0">
            <wp:extent cx="5943600" cy="3017878"/>
            <wp:effectExtent l="19050" t="0" r="0" b="0"/>
            <wp:docPr id="21" name="Picture 21" descr="C:\Users\CSE staff\Desktop\table11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SE staff\Desktop\table11 (3).jpg"/>
                    <pic:cNvPicPr>
                      <a:picLocks noChangeAspect="1" noChangeArrowheads="1"/>
                    </pic:cNvPicPr>
                  </pic:nvPicPr>
                  <pic:blipFill>
                    <a:blip r:embed="rId8"/>
                    <a:srcRect/>
                    <a:stretch>
                      <a:fillRect/>
                    </a:stretch>
                  </pic:blipFill>
                  <pic:spPr bwMode="auto">
                    <a:xfrm>
                      <a:off x="0" y="0"/>
                      <a:ext cx="5943600" cy="3017878"/>
                    </a:xfrm>
                    <a:prstGeom prst="rect">
                      <a:avLst/>
                    </a:prstGeom>
                    <a:noFill/>
                    <a:ln w="9525">
                      <a:noFill/>
                      <a:miter lim="800000"/>
                      <a:headEnd/>
                      <a:tailEnd/>
                    </a:ln>
                  </pic:spPr>
                </pic:pic>
              </a:graphicData>
            </a:graphic>
          </wp:inline>
        </w:drawing>
      </w:r>
    </w:p>
    <w:p w:rsidR="0038519C" w:rsidRPr="00A73FBD" w:rsidRDefault="0038519C" w:rsidP="00A73FBD">
      <w:pPr>
        <w:spacing w:after="0" w:line="360" w:lineRule="auto"/>
        <w:rPr>
          <w:rFonts w:ascii="Times New Roman" w:eastAsia="Times New Roman" w:hAnsi="Times New Roman" w:cs="Times New Roman"/>
        </w:rPr>
      </w:pPr>
    </w:p>
    <w:p w:rsidR="0038519C" w:rsidRPr="00A73FBD" w:rsidRDefault="0038519C" w:rsidP="00A73FBD">
      <w:pPr>
        <w:spacing w:after="0" w:line="360" w:lineRule="auto"/>
        <w:rPr>
          <w:rFonts w:ascii="Times New Roman" w:eastAsia="Times New Roman" w:hAnsi="Times New Roman" w:cs="Times New Roman"/>
        </w:rPr>
      </w:pPr>
    </w:p>
    <w:p w:rsidR="0038519C" w:rsidRPr="00A73FBD" w:rsidRDefault="0038519C" w:rsidP="00A73FBD">
      <w:pPr>
        <w:pStyle w:val="NormalWeb"/>
        <w:spacing w:before="0" w:beforeAutospacing="0" w:after="0" w:afterAutospacing="0" w:line="360" w:lineRule="auto"/>
        <w:textAlignment w:val="baseline"/>
        <w:rPr>
          <w:sz w:val="22"/>
          <w:szCs w:val="22"/>
        </w:rPr>
      </w:pPr>
      <w:r w:rsidRPr="00A73FBD">
        <w:rPr>
          <w:sz w:val="22"/>
          <w:szCs w:val="22"/>
        </w:rPr>
        <w:tab/>
      </w:r>
      <w:r w:rsidRPr="00A73FBD">
        <w:rPr>
          <w:b/>
          <w:bCs/>
          <w:sz w:val="22"/>
          <w:szCs w:val="22"/>
        </w:rPr>
        <w:t>Method 1 (Inserting only values) :</w:t>
      </w:r>
    </w:p>
    <w:p w:rsidR="0038519C" w:rsidRPr="00A73FBD" w:rsidRDefault="0038519C" w:rsidP="00A73FBD">
      <w:pPr>
        <w:spacing w:after="0" w:line="360" w:lineRule="auto"/>
        <w:textAlignment w:val="baseline"/>
        <w:rPr>
          <w:rFonts w:ascii="Times New Roman" w:eastAsia="Times New Roman" w:hAnsi="Times New Roman" w:cs="Times New Roman"/>
          <w:iCs/>
        </w:rPr>
      </w:pPr>
      <w:r w:rsidRPr="00A73FBD">
        <w:rPr>
          <w:rFonts w:ascii="Times New Roman" w:eastAsia="Times New Roman" w:hAnsi="Times New Roman" w:cs="Times New Roman"/>
          <w:iCs/>
        </w:rPr>
        <w:lastRenderedPageBreak/>
        <w:t>INSERT INTO Student VALUES (‘5′,’HARSH’,’WEST BENGAL’,’XXXXXXXXXX’,’19’);</w:t>
      </w: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Output:</w:t>
      </w:r>
      <w:r w:rsidRPr="00A73FBD">
        <w:rPr>
          <w:rFonts w:ascii="Times New Roman" w:eastAsia="Times New Roman" w:hAnsi="Times New Roman" w:cs="Times New Roman"/>
        </w:rPr>
        <w:br/>
        <w:t>The table </w:t>
      </w:r>
      <w:r w:rsidRPr="00A73FBD">
        <w:rPr>
          <w:rFonts w:ascii="Times New Roman" w:eastAsia="Times New Roman" w:hAnsi="Times New Roman" w:cs="Times New Roman"/>
          <w:b/>
          <w:bCs/>
        </w:rPr>
        <w:t>Student</w:t>
      </w:r>
      <w:r w:rsidRPr="00A73FBD">
        <w:rPr>
          <w:rFonts w:ascii="Times New Roman" w:eastAsia="Times New Roman" w:hAnsi="Times New Roman" w:cs="Times New Roman"/>
        </w:rPr>
        <w:t> will now look like:</w:t>
      </w:r>
    </w:p>
    <w:tbl>
      <w:tblPr>
        <w:tblW w:w="8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1580"/>
        <w:gridCol w:w="1420"/>
        <w:gridCol w:w="2109"/>
        <w:gridCol w:w="2156"/>
        <w:gridCol w:w="818"/>
      </w:tblGrid>
      <w:tr w:rsidR="0038519C" w:rsidRPr="00A73FBD" w:rsidTr="0038519C">
        <w:trPr>
          <w:tblHeader/>
        </w:trPr>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ROLL_NO</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PHONE</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Age</w:t>
            </w:r>
          </w:p>
        </w:tc>
      </w:tr>
      <w:tr w:rsidR="0038519C" w:rsidRPr="00A73FBD" w:rsidTr="0038519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38519C" w:rsidRPr="00A73FBD" w:rsidTr="0038519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38519C" w:rsidRPr="00A73FBD" w:rsidTr="0038519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38519C" w:rsidRPr="00A73FBD" w:rsidTr="0038519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4</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SURESH</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38519C" w:rsidRPr="00A73FBD" w:rsidTr="0038519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38519C" w:rsidRPr="00A73FBD" w:rsidTr="0038519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38519C" w:rsidRPr="00A73FBD" w:rsidTr="0038519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5</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HARSH</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WEST BENGAL</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19</w:t>
            </w:r>
          </w:p>
        </w:tc>
      </w:tr>
    </w:tbl>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Method 2 (Inserting values in only specified columns):</w:t>
      </w:r>
    </w:p>
    <w:p w:rsidR="0038519C" w:rsidRPr="00A73FBD" w:rsidRDefault="0038519C" w:rsidP="00A73FBD">
      <w:pPr>
        <w:spacing w:after="0" w:line="360" w:lineRule="auto"/>
        <w:textAlignment w:val="baseline"/>
        <w:rPr>
          <w:rFonts w:ascii="Times New Roman" w:eastAsia="Times New Roman" w:hAnsi="Times New Roman" w:cs="Times New Roman"/>
          <w:iCs/>
        </w:rPr>
      </w:pPr>
      <w:r w:rsidRPr="00A73FBD">
        <w:rPr>
          <w:rFonts w:ascii="Times New Roman" w:eastAsia="Times New Roman" w:hAnsi="Times New Roman" w:cs="Times New Roman"/>
          <w:iCs/>
        </w:rPr>
        <w:t>INSERT INTO Student (ROLL_NO, NAME, Age) VALUES (‘5′,’PRATIK’,’19’);</w:t>
      </w: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Output:</w:t>
      </w:r>
      <w:r w:rsidRPr="00A73FBD">
        <w:rPr>
          <w:rFonts w:ascii="Times New Roman" w:eastAsia="Times New Roman" w:hAnsi="Times New Roman" w:cs="Times New Roman"/>
        </w:rPr>
        <w:br/>
        <w:t>The table </w:t>
      </w:r>
      <w:r w:rsidRPr="00A73FBD">
        <w:rPr>
          <w:rFonts w:ascii="Times New Roman" w:eastAsia="Times New Roman" w:hAnsi="Times New Roman" w:cs="Times New Roman"/>
          <w:b/>
          <w:bCs/>
        </w:rPr>
        <w:t>Student</w:t>
      </w:r>
      <w:r w:rsidRPr="00A73FBD">
        <w:rPr>
          <w:rFonts w:ascii="Times New Roman" w:eastAsia="Times New Roman" w:hAnsi="Times New Roman" w:cs="Times New Roman"/>
        </w:rPr>
        <w:t> will now look like:</w:t>
      </w:r>
    </w:p>
    <w:tbl>
      <w:tblPr>
        <w:tblW w:w="8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1684"/>
        <w:gridCol w:w="1511"/>
        <w:gridCol w:w="1724"/>
        <w:gridCol w:w="2294"/>
        <w:gridCol w:w="870"/>
      </w:tblGrid>
      <w:tr w:rsidR="0038519C" w:rsidRPr="00A73FBD" w:rsidTr="0038519C">
        <w:trPr>
          <w:tblHeader/>
        </w:trPr>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ROLL_NO</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PHONE</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Age</w:t>
            </w:r>
          </w:p>
        </w:tc>
      </w:tr>
      <w:tr w:rsidR="0038519C" w:rsidRPr="00A73FBD" w:rsidTr="0038519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38519C" w:rsidRPr="00A73FBD" w:rsidTr="0038519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38519C" w:rsidRPr="00A73FBD" w:rsidTr="0038519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38519C" w:rsidRPr="00A73FBD" w:rsidTr="0038519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4</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SURESH</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38519C" w:rsidRPr="00A73FBD" w:rsidTr="0038519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38519C" w:rsidRPr="00A73FBD" w:rsidTr="0038519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38519C" w:rsidRPr="00A73FBD" w:rsidTr="0038519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5</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PRATIK</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null</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null</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19</w:t>
            </w:r>
          </w:p>
        </w:tc>
      </w:tr>
    </w:tbl>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Notice that the columns for which the values are not provided are filled by null. Which is the default values for those columns.</w:t>
      </w: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Using SELECT in INSERT INTO Statement</w:t>
      </w:r>
    </w:p>
    <w:p w:rsidR="0038519C" w:rsidRPr="00A73FBD" w:rsidRDefault="0038519C" w:rsidP="00A73FBD">
      <w:pPr>
        <w:spacing w:after="0" w:line="360" w:lineRule="auto"/>
        <w:textAlignment w:val="baseline"/>
        <w:rPr>
          <w:rFonts w:ascii="Times New Roman" w:eastAsia="Times New Roman" w:hAnsi="Times New Roman" w:cs="Times New Roman"/>
        </w:rPr>
      </w:pPr>
    </w:p>
    <w:p w:rsidR="0038519C" w:rsidRPr="00A73FBD" w:rsidRDefault="0038519C" w:rsidP="00A73FBD">
      <w:pPr>
        <w:spacing w:after="0" w:line="360" w:lineRule="auto"/>
        <w:textAlignment w:val="baseline"/>
        <w:rPr>
          <w:rFonts w:ascii="Times New Roman" w:eastAsia="Times New Roman" w:hAnsi="Times New Roman" w:cs="Times New Roman"/>
        </w:rPr>
      </w:pP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We can use the SELECT statement with INSERT INTO statement to copy rows from one table and insert them into another table.The use of this statement is similar to that of INSERT INTO statement. The difference is that the SELECT statement is used here to select data from a different table. The different ways of using INSERT INTO SELECT statement are shown below:</w:t>
      </w: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w:t>
      </w:r>
      <w:r w:rsidRPr="00A73FBD">
        <w:rPr>
          <w:rFonts w:ascii="Times New Roman" w:eastAsia="Times New Roman" w:hAnsi="Times New Roman" w:cs="Times New Roman"/>
        </w:rPr>
        <w:tab/>
        <w:t>Inserting all columns of a table: We can copy all the data of a table and insert into in a different table.</w:t>
      </w:r>
    </w:p>
    <w:p w:rsidR="0038519C" w:rsidRPr="00A73FBD" w:rsidRDefault="0038519C" w:rsidP="00A73FBD">
      <w:pPr>
        <w:spacing w:after="0" w:line="360" w:lineRule="auto"/>
        <w:textAlignment w:val="baseline"/>
        <w:rPr>
          <w:rFonts w:ascii="Times New Roman" w:eastAsia="Times New Roman" w:hAnsi="Times New Roman" w:cs="Times New Roman"/>
        </w:rPr>
      </w:pP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INSERT INTO first_table SELECT * FROM second_table;</w:t>
      </w:r>
    </w:p>
    <w:p w:rsidR="0038519C" w:rsidRPr="00A73FBD" w:rsidRDefault="0038519C" w:rsidP="00A73FBD">
      <w:pPr>
        <w:spacing w:after="0" w:line="360" w:lineRule="auto"/>
        <w:textAlignment w:val="baseline"/>
        <w:rPr>
          <w:rFonts w:ascii="Times New Roman" w:eastAsia="Times New Roman" w:hAnsi="Times New Roman" w:cs="Times New Roman"/>
        </w:rPr>
      </w:pP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first_table: name of first table.</w:t>
      </w: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second_table: name of second table.</w:t>
      </w: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We have used the SELECT statement to copy the data from one table and INSERT INTO statement to insert in a different table.</w:t>
      </w: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w:t>
      </w:r>
      <w:r w:rsidRPr="00A73FBD">
        <w:rPr>
          <w:rFonts w:ascii="Times New Roman" w:eastAsia="Times New Roman" w:hAnsi="Times New Roman" w:cs="Times New Roman"/>
        </w:rPr>
        <w:tab/>
        <w:t>Inserting specific columns of a table: We can copy only those columns of a table which we want to insert into in a different table.</w:t>
      </w: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Syntax:</w:t>
      </w: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INSERT INTO first_table(names_of_columns1) SELECT names_of_columns2 FROM second_table;</w:t>
      </w: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first_table: name of first table.</w:t>
      </w: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second_table: name of second table.</w:t>
      </w: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names of columns1: name of columns separated by comma(,) for table 1.</w:t>
      </w: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names of columns2: name of columns separated by comma(,) for table 2.</w:t>
      </w: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We have used the SELECT statement to copy the data of the selected columns only from the second table and INSERT INTO statement to insert in first table.</w:t>
      </w: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w:t>
      </w:r>
      <w:r w:rsidRPr="00A73FBD">
        <w:rPr>
          <w:rFonts w:ascii="Times New Roman" w:eastAsia="Times New Roman" w:hAnsi="Times New Roman" w:cs="Times New Roman"/>
        </w:rPr>
        <w:tab/>
        <w:t>Copying specific rows from a table: We can copy specific rows from a table to insert into another table by using WHERE clause with the SELECT statement. We have to provide appropriate condition in the WHERE clause to select specific rows.</w:t>
      </w:r>
    </w:p>
    <w:p w:rsidR="0038519C" w:rsidRPr="00A73FBD" w:rsidRDefault="0038519C" w:rsidP="00A73FBD">
      <w:pPr>
        <w:spacing w:after="0" w:line="360" w:lineRule="auto"/>
        <w:textAlignment w:val="baseline"/>
        <w:rPr>
          <w:rFonts w:ascii="Times New Roman" w:eastAsia="Times New Roman" w:hAnsi="Times New Roman" w:cs="Times New Roman"/>
        </w:rPr>
      </w:pP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INSERT INTO table1 SELECT * FROM table2 WHERE condition;</w:t>
      </w: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first_table: name of first table.</w:t>
      </w: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second_table: name of second table.</w:t>
      </w: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condition: condition to select specific rows.</w:t>
      </w:r>
    </w:p>
    <w:p w:rsidR="0038519C" w:rsidRPr="00A73FBD" w:rsidRDefault="0038519C"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Table2: LateralStudent</w:t>
      </w:r>
    </w:p>
    <w:tbl>
      <w:tblPr>
        <w:tblW w:w="8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1706"/>
        <w:gridCol w:w="1504"/>
        <w:gridCol w:w="1663"/>
        <w:gridCol w:w="2327"/>
        <w:gridCol w:w="883"/>
      </w:tblGrid>
      <w:tr w:rsidR="0038519C" w:rsidRPr="00A73FBD" w:rsidTr="0038519C">
        <w:trPr>
          <w:tblHeader/>
        </w:trPr>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lastRenderedPageBreak/>
              <w:t>ROLL_NO</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PHONE</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Age</w:t>
            </w:r>
          </w:p>
        </w:tc>
      </w:tr>
      <w:tr w:rsidR="0038519C" w:rsidRPr="00A73FBD" w:rsidTr="0038519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7</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SOUVIK</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DUMDUM</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38519C" w:rsidRPr="00A73FBD" w:rsidTr="0038519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8</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NIRAJ</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NOIDA</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19</w:t>
            </w:r>
          </w:p>
        </w:tc>
      </w:tr>
      <w:tr w:rsidR="0038519C" w:rsidRPr="00A73FBD" w:rsidTr="0038519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9</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SOMESH</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shd w:val="clear" w:color="auto" w:fill="FFFFFF"/>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bl>
    <w:p w:rsidR="0038519C" w:rsidRPr="00A73FBD" w:rsidRDefault="0038519C" w:rsidP="00A73FBD">
      <w:pPr>
        <w:spacing w:after="0" w:line="360" w:lineRule="auto"/>
        <w:jc w:val="center"/>
        <w:textAlignment w:val="baseline"/>
        <w:rPr>
          <w:rFonts w:ascii="Times New Roman" w:eastAsia="Times New Roman" w:hAnsi="Times New Roman" w:cs="Times New Roman"/>
          <w:b/>
          <w:bCs/>
        </w:rPr>
      </w:pPr>
    </w:p>
    <w:p w:rsidR="0038519C" w:rsidRPr="00A73FBD" w:rsidRDefault="0038519C" w:rsidP="00A73FBD">
      <w:pPr>
        <w:spacing w:after="0" w:line="360" w:lineRule="auto"/>
        <w:textAlignment w:val="baseline"/>
        <w:rPr>
          <w:rFonts w:ascii="Times New Roman" w:eastAsia="Times New Roman" w:hAnsi="Times New Roman" w:cs="Times New Roman"/>
          <w:b/>
          <w:bCs/>
        </w:rPr>
      </w:pPr>
      <w:r w:rsidRPr="00A73FBD">
        <w:rPr>
          <w:rFonts w:ascii="Times New Roman" w:eastAsia="Times New Roman" w:hAnsi="Times New Roman" w:cs="Times New Roman"/>
          <w:b/>
          <w:bCs/>
        </w:rPr>
        <w:t>Queries:</w:t>
      </w:r>
    </w:p>
    <w:p w:rsidR="0038519C" w:rsidRPr="00A73FBD" w:rsidRDefault="0038519C" w:rsidP="00A73FBD">
      <w:pPr>
        <w:spacing w:after="0" w:line="360" w:lineRule="auto"/>
        <w:textAlignment w:val="baseline"/>
        <w:rPr>
          <w:rFonts w:ascii="Times New Roman" w:eastAsia="Times New Roman" w:hAnsi="Times New Roman" w:cs="Times New Roman"/>
          <w:bCs/>
        </w:rPr>
      </w:pPr>
      <w:r w:rsidRPr="00A73FBD">
        <w:rPr>
          <w:rFonts w:ascii="Times New Roman" w:eastAsia="Times New Roman" w:hAnsi="Times New Roman" w:cs="Times New Roman"/>
          <w:bCs/>
        </w:rPr>
        <w:t>•</w:t>
      </w:r>
      <w:r w:rsidRPr="00A73FBD">
        <w:rPr>
          <w:rFonts w:ascii="Times New Roman" w:eastAsia="Times New Roman" w:hAnsi="Times New Roman" w:cs="Times New Roman"/>
          <w:bCs/>
        </w:rPr>
        <w:tab/>
        <w:t>Method 1(Inserting all rows and columns):</w:t>
      </w:r>
    </w:p>
    <w:p w:rsidR="0038519C" w:rsidRPr="00A73FBD" w:rsidRDefault="0038519C" w:rsidP="00A73FBD">
      <w:pPr>
        <w:spacing w:after="0" w:line="360" w:lineRule="auto"/>
        <w:textAlignment w:val="baseline"/>
        <w:rPr>
          <w:rFonts w:ascii="Times New Roman" w:eastAsia="Times New Roman" w:hAnsi="Times New Roman" w:cs="Times New Roman"/>
          <w:bCs/>
        </w:rPr>
      </w:pPr>
    </w:p>
    <w:p w:rsidR="0038519C" w:rsidRPr="00A73FBD" w:rsidRDefault="0038519C" w:rsidP="00A73FBD">
      <w:pPr>
        <w:spacing w:after="0" w:line="360" w:lineRule="auto"/>
        <w:textAlignment w:val="baseline"/>
        <w:rPr>
          <w:rFonts w:ascii="Times New Roman" w:eastAsia="Times New Roman" w:hAnsi="Times New Roman" w:cs="Times New Roman"/>
          <w:bCs/>
        </w:rPr>
      </w:pPr>
      <w:r w:rsidRPr="00A73FBD">
        <w:rPr>
          <w:rFonts w:ascii="Times New Roman" w:eastAsia="Times New Roman" w:hAnsi="Times New Roman" w:cs="Times New Roman"/>
          <w:bCs/>
        </w:rPr>
        <w:t>INSERT INTO Student SELECT * FROM LateralStudent;</w:t>
      </w:r>
    </w:p>
    <w:p w:rsidR="0038519C" w:rsidRPr="00A73FBD" w:rsidRDefault="0038519C" w:rsidP="00A73FBD">
      <w:pPr>
        <w:spacing w:after="0" w:line="360" w:lineRule="auto"/>
        <w:textAlignment w:val="baseline"/>
        <w:rPr>
          <w:rFonts w:ascii="Times New Roman" w:eastAsia="Times New Roman" w:hAnsi="Times New Roman" w:cs="Times New Roman"/>
          <w:bCs/>
        </w:rPr>
      </w:pPr>
      <w:r w:rsidRPr="00A73FBD">
        <w:rPr>
          <w:rFonts w:ascii="Times New Roman" w:eastAsia="Times New Roman" w:hAnsi="Times New Roman" w:cs="Times New Roman"/>
          <w:bCs/>
        </w:rPr>
        <w:t>Output:</w:t>
      </w:r>
    </w:p>
    <w:p w:rsidR="0038519C" w:rsidRPr="00A73FBD" w:rsidRDefault="0038519C" w:rsidP="00A73FBD">
      <w:pPr>
        <w:spacing w:after="0" w:line="360" w:lineRule="auto"/>
        <w:textAlignment w:val="baseline"/>
        <w:rPr>
          <w:rFonts w:ascii="Times New Roman" w:eastAsia="Times New Roman" w:hAnsi="Times New Roman" w:cs="Times New Roman"/>
          <w:bCs/>
        </w:rPr>
      </w:pPr>
      <w:r w:rsidRPr="00A73FBD">
        <w:rPr>
          <w:rFonts w:ascii="Times New Roman" w:eastAsia="Times New Roman" w:hAnsi="Times New Roman" w:cs="Times New Roman"/>
          <w:bCs/>
        </w:rPr>
        <w:t>This query will insert all the data of the table LateralStudent in the table Student. The table Student will now look like,</w:t>
      </w:r>
    </w:p>
    <w:p w:rsidR="0038519C" w:rsidRPr="00A73FBD" w:rsidRDefault="0038519C" w:rsidP="00A73FBD">
      <w:pPr>
        <w:spacing w:after="0" w:line="360" w:lineRule="auto"/>
        <w:textAlignment w:val="baseline"/>
        <w:rPr>
          <w:rFonts w:ascii="Times New Roman" w:eastAsia="Times New Roman" w:hAnsi="Times New Roman" w:cs="Times New Roman"/>
          <w:bCs/>
        </w:rPr>
      </w:pPr>
    </w:p>
    <w:p w:rsidR="0038519C" w:rsidRPr="00A73FBD" w:rsidRDefault="0038519C" w:rsidP="00A73FBD">
      <w:pPr>
        <w:spacing w:after="0" w:line="360" w:lineRule="auto"/>
        <w:jc w:val="center"/>
        <w:textAlignment w:val="baseline"/>
        <w:rPr>
          <w:rFonts w:ascii="Times New Roman" w:eastAsia="Times New Roman" w:hAnsi="Times New Roman" w:cs="Times New Roman"/>
          <w:b/>
          <w:bCs/>
        </w:rPr>
      </w:pPr>
    </w:p>
    <w:p w:rsidR="0038519C" w:rsidRPr="00A73FBD" w:rsidRDefault="0038519C" w:rsidP="00A73FBD">
      <w:pPr>
        <w:spacing w:after="0" w:line="360" w:lineRule="auto"/>
        <w:ind w:left="489"/>
        <w:textAlignment w:val="baseline"/>
        <w:rPr>
          <w:ins w:id="7" w:author="Unknown"/>
          <w:rFonts w:ascii="Times New Roman" w:eastAsia="Times New Roman" w:hAnsi="Times New Roman" w:cs="Times New Roman"/>
        </w:rPr>
      </w:pPr>
    </w:p>
    <w:tbl>
      <w:tblPr>
        <w:tblW w:w="7594" w:type="dxa"/>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581"/>
        <w:gridCol w:w="1420"/>
        <w:gridCol w:w="1620"/>
        <w:gridCol w:w="2155"/>
        <w:gridCol w:w="818"/>
      </w:tblGrid>
      <w:tr w:rsidR="0038519C" w:rsidRPr="00A73FBD" w:rsidTr="0038519C">
        <w:trPr>
          <w:tblHeader/>
        </w:trPr>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ROLL_NO</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PHONE</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Age</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4</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SURESH</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7</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SOUVIK</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DUMDUM</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8</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NIRAJ</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NOIDA</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19</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9</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SOMESH</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bl>
    <w:p w:rsidR="0038519C" w:rsidRPr="00A73FBD" w:rsidRDefault="0038519C" w:rsidP="00A73FBD">
      <w:pPr>
        <w:spacing w:after="0" w:line="360" w:lineRule="auto"/>
        <w:textAlignment w:val="baseline"/>
        <w:rPr>
          <w:ins w:id="8" w:author="Unknown"/>
          <w:rFonts w:ascii="Times New Roman" w:eastAsia="Times New Roman" w:hAnsi="Times New Roman" w:cs="Times New Roman"/>
        </w:rPr>
      </w:pPr>
      <w:ins w:id="9" w:author="Unknown">
        <w:r w:rsidRPr="00A73FBD">
          <w:rPr>
            <w:rFonts w:ascii="Times New Roman" w:eastAsia="Times New Roman" w:hAnsi="Times New Roman" w:cs="Times New Roman"/>
          </w:rPr>
          <w:t> </w:t>
        </w:r>
      </w:ins>
    </w:p>
    <w:p w:rsidR="00B4096A" w:rsidRPr="00A73FBD" w:rsidRDefault="00B4096A" w:rsidP="00A73FBD">
      <w:pPr>
        <w:spacing w:after="0" w:line="360" w:lineRule="auto"/>
        <w:ind w:left="489"/>
        <w:textAlignment w:val="baseline"/>
        <w:rPr>
          <w:rFonts w:ascii="Times New Roman" w:eastAsia="Times New Roman" w:hAnsi="Times New Roman" w:cs="Times New Roman"/>
        </w:rPr>
      </w:pPr>
    </w:p>
    <w:p w:rsidR="0038519C" w:rsidRPr="00A73FBD" w:rsidRDefault="0038519C" w:rsidP="00A73FBD">
      <w:p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lastRenderedPageBreak/>
        <w:t>•</w:t>
      </w:r>
      <w:r w:rsidRPr="00A73FBD">
        <w:rPr>
          <w:rFonts w:ascii="Times New Roman" w:eastAsia="Times New Roman" w:hAnsi="Times New Roman" w:cs="Times New Roman"/>
        </w:rPr>
        <w:tab/>
        <w:t>Method 2(Inserting specific columns):</w:t>
      </w:r>
    </w:p>
    <w:p w:rsidR="0038519C" w:rsidRPr="00A73FBD" w:rsidRDefault="0038519C" w:rsidP="00A73FBD">
      <w:pPr>
        <w:spacing w:after="0" w:line="360" w:lineRule="auto"/>
        <w:ind w:left="489"/>
        <w:textAlignment w:val="baseline"/>
        <w:rPr>
          <w:rFonts w:ascii="Times New Roman" w:eastAsia="Times New Roman" w:hAnsi="Times New Roman" w:cs="Times New Roman"/>
        </w:rPr>
      </w:pPr>
    </w:p>
    <w:p w:rsidR="0038519C" w:rsidRPr="00A73FBD" w:rsidRDefault="0038519C" w:rsidP="00A73FBD">
      <w:p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t>INSERT INTO Student(ROLL_NO,NAME,Age) SELECT ROLL_NO, NAME, Age FROM LateralStudent;</w:t>
      </w:r>
    </w:p>
    <w:p w:rsidR="0038519C" w:rsidRPr="00A73FBD" w:rsidRDefault="0038519C" w:rsidP="00A73FBD">
      <w:p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t>Output:</w:t>
      </w:r>
    </w:p>
    <w:p w:rsidR="0038519C" w:rsidRPr="00A73FBD" w:rsidRDefault="0038519C" w:rsidP="00A73FBD">
      <w:p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t>This query will insert the data in the columns ROLL_NO, NAME and Age of the table LateralStudent in the table Student and the remaining columns in the Student table will be filled by null which is the default value of the remaining columns. The table Student will now look like,</w:t>
      </w:r>
    </w:p>
    <w:p w:rsidR="0038519C" w:rsidRPr="00A73FBD" w:rsidRDefault="0038519C" w:rsidP="00A73FBD">
      <w:pPr>
        <w:spacing w:after="0" w:line="360" w:lineRule="auto"/>
        <w:ind w:left="489"/>
        <w:textAlignment w:val="baseline"/>
        <w:rPr>
          <w:rFonts w:ascii="Times New Roman" w:eastAsia="Times New Roman" w:hAnsi="Times New Roman" w:cs="Times New Roman"/>
        </w:rPr>
      </w:pPr>
    </w:p>
    <w:p w:rsidR="0038519C" w:rsidRPr="00A73FBD" w:rsidRDefault="0038519C" w:rsidP="00A73FBD">
      <w:pPr>
        <w:spacing w:after="0" w:line="360" w:lineRule="auto"/>
        <w:ind w:left="489"/>
        <w:textAlignment w:val="baseline"/>
        <w:rPr>
          <w:ins w:id="10" w:author="Unknown"/>
          <w:rFonts w:ascii="Times New Roman" w:eastAsia="Times New Roman" w:hAnsi="Times New Roman" w:cs="Times New Roman"/>
        </w:rPr>
      </w:pPr>
    </w:p>
    <w:tbl>
      <w:tblPr>
        <w:tblW w:w="7594" w:type="dxa"/>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581"/>
        <w:gridCol w:w="1420"/>
        <w:gridCol w:w="1620"/>
        <w:gridCol w:w="2155"/>
        <w:gridCol w:w="818"/>
      </w:tblGrid>
      <w:tr w:rsidR="0038519C" w:rsidRPr="00A73FBD" w:rsidTr="0038519C">
        <w:trPr>
          <w:tblHeader/>
        </w:trPr>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ROLL_NO</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PHONE</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Age</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4</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SURESH</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7</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SOUVIK</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null</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null</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8</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NIRAJ</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null</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null</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19</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9</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SOMESH</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null</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null</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bl>
    <w:p w:rsidR="0038519C" w:rsidRPr="00A73FBD" w:rsidRDefault="0038519C" w:rsidP="00A73FBD">
      <w:pPr>
        <w:spacing w:after="0" w:line="360" w:lineRule="auto"/>
        <w:ind w:left="489"/>
        <w:textAlignment w:val="baseline"/>
        <w:rPr>
          <w:rFonts w:ascii="Times New Roman" w:eastAsia="Times New Roman" w:hAnsi="Times New Roman" w:cs="Times New Roman"/>
        </w:rPr>
      </w:pPr>
    </w:p>
    <w:p w:rsidR="0038519C" w:rsidRPr="00A73FBD" w:rsidRDefault="0038519C" w:rsidP="00A73FBD">
      <w:pPr>
        <w:spacing w:after="0" w:line="360" w:lineRule="auto"/>
        <w:ind w:left="489"/>
        <w:textAlignment w:val="baseline"/>
        <w:rPr>
          <w:rFonts w:ascii="Times New Roman" w:eastAsia="Times New Roman" w:hAnsi="Times New Roman" w:cs="Times New Roman"/>
        </w:rPr>
      </w:pPr>
    </w:p>
    <w:p w:rsidR="0038519C" w:rsidRPr="00A73FBD" w:rsidRDefault="0038519C" w:rsidP="00A73FBD">
      <w:p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tab/>
        <w:t>Select specific rows to insert:</w:t>
      </w:r>
    </w:p>
    <w:p w:rsidR="0038519C" w:rsidRPr="00A73FBD" w:rsidRDefault="0038519C" w:rsidP="00A73FBD">
      <w:pPr>
        <w:spacing w:after="0" w:line="360" w:lineRule="auto"/>
        <w:ind w:left="489"/>
        <w:textAlignment w:val="baseline"/>
        <w:rPr>
          <w:rFonts w:ascii="Times New Roman" w:eastAsia="Times New Roman" w:hAnsi="Times New Roman" w:cs="Times New Roman"/>
        </w:rPr>
      </w:pPr>
    </w:p>
    <w:p w:rsidR="0038519C" w:rsidRPr="00A73FBD" w:rsidRDefault="0038519C" w:rsidP="00A73FBD">
      <w:p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t>INSERT INTO Student SELECT * FROM LateralStudent WHERE Age = 18;</w:t>
      </w:r>
    </w:p>
    <w:p w:rsidR="0038519C" w:rsidRPr="00A73FBD" w:rsidRDefault="0038519C" w:rsidP="00A73FBD">
      <w:p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t>Output:</w:t>
      </w:r>
    </w:p>
    <w:p w:rsidR="0038519C" w:rsidRPr="00A73FBD" w:rsidRDefault="0038519C" w:rsidP="00A73FBD">
      <w:p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t>This query will select only the first row from table LateralStudent to insert into the table Student. The table Student will now look like,</w:t>
      </w:r>
    </w:p>
    <w:p w:rsidR="0038519C" w:rsidRPr="00A73FBD" w:rsidRDefault="0038519C" w:rsidP="00A73FBD">
      <w:pPr>
        <w:spacing w:after="0" w:line="360" w:lineRule="auto"/>
        <w:ind w:left="489"/>
        <w:textAlignment w:val="baseline"/>
        <w:rPr>
          <w:rFonts w:ascii="Times New Roman" w:eastAsia="Times New Roman" w:hAnsi="Times New Roman" w:cs="Times New Roman"/>
        </w:rPr>
      </w:pPr>
    </w:p>
    <w:tbl>
      <w:tblPr>
        <w:tblW w:w="7594" w:type="dxa"/>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581"/>
        <w:gridCol w:w="1420"/>
        <w:gridCol w:w="1620"/>
        <w:gridCol w:w="2155"/>
        <w:gridCol w:w="818"/>
      </w:tblGrid>
      <w:tr w:rsidR="0038519C" w:rsidRPr="00A73FBD" w:rsidTr="0038519C">
        <w:trPr>
          <w:tblHeader/>
        </w:trPr>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lastRenderedPageBreak/>
              <w:t>ROLL_NO</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PHONE</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Age</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4</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SURESH</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38519C" w:rsidRPr="00A73FBD" w:rsidTr="0038519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7</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SOUVIK</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DUMDUM</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38519C" w:rsidRPr="00A73FBD" w:rsidRDefault="0038519C"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bl>
    <w:p w:rsidR="0038519C" w:rsidRPr="00A73FBD" w:rsidRDefault="0038519C" w:rsidP="00A73FBD">
      <w:pPr>
        <w:spacing w:after="0" w:line="360" w:lineRule="auto"/>
        <w:textAlignment w:val="baseline"/>
        <w:rPr>
          <w:rFonts w:ascii="Times New Roman" w:eastAsia="Times New Roman" w:hAnsi="Times New Roman" w:cs="Times New Roman"/>
        </w:rPr>
      </w:pPr>
    </w:p>
    <w:p w:rsidR="00B42FA8" w:rsidRPr="00A73FBD" w:rsidRDefault="00B42FA8" w:rsidP="00A73FBD">
      <w:pPr>
        <w:spacing w:after="0" w:line="360" w:lineRule="auto"/>
        <w:textAlignment w:val="baseline"/>
        <w:rPr>
          <w:rFonts w:ascii="Times New Roman" w:eastAsia="Times New Roman" w:hAnsi="Times New Roman" w:cs="Times New Roman"/>
        </w:rPr>
      </w:pPr>
    </w:p>
    <w:p w:rsidR="00885C7A" w:rsidRPr="00A73FBD" w:rsidRDefault="00885C7A" w:rsidP="00A73FBD">
      <w:pPr>
        <w:pStyle w:val="Heading1"/>
        <w:spacing w:before="0" w:beforeAutospacing="0" w:after="204" w:afterAutospacing="0" w:line="360" w:lineRule="auto"/>
        <w:textAlignment w:val="baseline"/>
        <w:rPr>
          <w:b w:val="0"/>
          <w:bCs w:val="0"/>
          <w:sz w:val="22"/>
          <w:szCs w:val="22"/>
        </w:rPr>
      </w:pPr>
      <w:r w:rsidRPr="00A73FBD">
        <w:rPr>
          <w:b w:val="0"/>
          <w:bCs w:val="0"/>
          <w:sz w:val="22"/>
          <w:szCs w:val="22"/>
        </w:rPr>
        <w:t>DELETE Statement</w:t>
      </w:r>
    </w:p>
    <w:p w:rsidR="00885C7A" w:rsidRPr="00A73FBD" w:rsidRDefault="00885C7A" w:rsidP="00A73FBD">
      <w:pPr>
        <w:pStyle w:val="NormalWeb"/>
        <w:spacing w:before="0" w:beforeAutospacing="0" w:after="136" w:afterAutospacing="0" w:line="360" w:lineRule="auto"/>
        <w:textAlignment w:val="baseline"/>
        <w:rPr>
          <w:sz w:val="22"/>
          <w:szCs w:val="22"/>
        </w:rPr>
      </w:pPr>
      <w:r w:rsidRPr="00A73FBD">
        <w:rPr>
          <w:sz w:val="22"/>
          <w:szCs w:val="22"/>
        </w:rPr>
        <w:t>The DELETE Statement in SQL is used to delete existing records from a table. We can delete a single record or multiple records depending on the condition we specify in the WHERE clause.</w:t>
      </w:r>
    </w:p>
    <w:p w:rsidR="00885C7A" w:rsidRPr="00A73FBD" w:rsidRDefault="00885C7A" w:rsidP="00A73FBD">
      <w:pPr>
        <w:pStyle w:val="NormalWeb"/>
        <w:spacing w:before="0" w:beforeAutospacing="0" w:after="0" w:afterAutospacing="0" w:line="360" w:lineRule="auto"/>
        <w:textAlignment w:val="baseline"/>
        <w:rPr>
          <w:sz w:val="22"/>
          <w:szCs w:val="22"/>
        </w:rPr>
      </w:pPr>
      <w:r w:rsidRPr="00A73FBD">
        <w:rPr>
          <w:rStyle w:val="Strong"/>
          <w:sz w:val="22"/>
          <w:szCs w:val="22"/>
          <w:bdr w:val="none" w:sz="0" w:space="0" w:color="auto" w:frame="1"/>
        </w:rPr>
        <w:t>Basic Syntax:</w:t>
      </w:r>
    </w:p>
    <w:p w:rsidR="00885C7A" w:rsidRPr="00A73FBD" w:rsidRDefault="00885C7A" w:rsidP="00A73FBD">
      <w:pPr>
        <w:pStyle w:val="HTMLPreformatted"/>
        <w:spacing w:after="136" w:line="360" w:lineRule="auto"/>
        <w:textAlignment w:val="baseline"/>
        <w:rPr>
          <w:rFonts w:ascii="Times New Roman" w:hAnsi="Times New Roman" w:cs="Times New Roman"/>
          <w:sz w:val="22"/>
          <w:szCs w:val="22"/>
        </w:rPr>
      </w:pPr>
      <w:r w:rsidRPr="00A73FBD">
        <w:rPr>
          <w:rFonts w:ascii="Times New Roman" w:hAnsi="Times New Roman" w:cs="Times New Roman"/>
          <w:sz w:val="22"/>
          <w:szCs w:val="22"/>
        </w:rPr>
        <w:t>DELETE FROM table_name WHERE some_condition;</w:t>
      </w:r>
    </w:p>
    <w:p w:rsidR="00885C7A" w:rsidRPr="00A73FBD" w:rsidRDefault="00885C7A" w:rsidP="00A73FBD">
      <w:pPr>
        <w:pStyle w:val="HTMLPreformatted"/>
        <w:spacing w:line="360" w:lineRule="auto"/>
        <w:textAlignment w:val="baseline"/>
        <w:rPr>
          <w:rFonts w:ascii="Times New Roman" w:hAnsi="Times New Roman" w:cs="Times New Roman"/>
          <w:sz w:val="22"/>
          <w:szCs w:val="22"/>
        </w:rPr>
      </w:pPr>
      <w:r w:rsidRPr="00A73FBD">
        <w:rPr>
          <w:rStyle w:val="Strong"/>
          <w:rFonts w:ascii="Times New Roman" w:hAnsi="Times New Roman" w:cs="Times New Roman"/>
          <w:sz w:val="22"/>
          <w:szCs w:val="22"/>
          <w:bdr w:val="none" w:sz="0" w:space="0" w:color="auto" w:frame="1"/>
        </w:rPr>
        <w:t>table_name</w:t>
      </w:r>
      <w:r w:rsidRPr="00A73FBD">
        <w:rPr>
          <w:rFonts w:ascii="Times New Roman" w:hAnsi="Times New Roman" w:cs="Times New Roman"/>
          <w:sz w:val="22"/>
          <w:szCs w:val="22"/>
        </w:rPr>
        <w:t>: name of the table</w:t>
      </w:r>
    </w:p>
    <w:p w:rsidR="00885C7A" w:rsidRPr="00A73FBD" w:rsidRDefault="00885C7A" w:rsidP="00A73FBD">
      <w:pPr>
        <w:pStyle w:val="HTMLPreformatted"/>
        <w:spacing w:line="360" w:lineRule="auto"/>
        <w:textAlignment w:val="baseline"/>
        <w:rPr>
          <w:rFonts w:ascii="Times New Roman" w:hAnsi="Times New Roman" w:cs="Times New Roman"/>
          <w:sz w:val="22"/>
          <w:szCs w:val="22"/>
        </w:rPr>
      </w:pPr>
      <w:r w:rsidRPr="00A73FBD">
        <w:rPr>
          <w:rStyle w:val="Strong"/>
          <w:rFonts w:ascii="Times New Roman" w:hAnsi="Times New Roman" w:cs="Times New Roman"/>
          <w:sz w:val="22"/>
          <w:szCs w:val="22"/>
          <w:bdr w:val="none" w:sz="0" w:space="0" w:color="auto" w:frame="1"/>
        </w:rPr>
        <w:t>some_condition</w:t>
      </w:r>
      <w:r w:rsidRPr="00A73FBD">
        <w:rPr>
          <w:rFonts w:ascii="Times New Roman" w:hAnsi="Times New Roman" w:cs="Times New Roman"/>
          <w:sz w:val="22"/>
          <w:szCs w:val="22"/>
        </w:rPr>
        <w:t>: condition to choose particular record.</w:t>
      </w:r>
    </w:p>
    <w:p w:rsidR="00885C7A" w:rsidRPr="00A73FBD" w:rsidRDefault="00885C7A" w:rsidP="00A73FBD">
      <w:pPr>
        <w:pStyle w:val="NormalWeb"/>
        <w:spacing w:before="0" w:beforeAutospacing="0" w:after="0" w:afterAutospacing="0" w:line="360" w:lineRule="auto"/>
        <w:textAlignment w:val="baseline"/>
        <w:rPr>
          <w:sz w:val="22"/>
          <w:szCs w:val="22"/>
        </w:rPr>
      </w:pPr>
      <w:r w:rsidRPr="00A73FBD">
        <w:rPr>
          <w:rStyle w:val="Strong"/>
          <w:sz w:val="22"/>
          <w:szCs w:val="22"/>
          <w:bdr w:val="none" w:sz="0" w:space="0" w:color="auto" w:frame="1"/>
        </w:rPr>
        <w:t>Note:</w:t>
      </w:r>
      <w:r w:rsidRPr="00A73FBD">
        <w:rPr>
          <w:sz w:val="22"/>
          <w:szCs w:val="22"/>
        </w:rPr>
        <w:t> We can delete single as well as multiple records depending on the condition we provide in WHERE clause. If we omit the WHERE clause then all of the records will be deleted and the table will be empty.</w:t>
      </w:r>
    </w:p>
    <w:p w:rsidR="00885C7A" w:rsidRPr="00A73FBD" w:rsidRDefault="00885C7A" w:rsidP="00A73FBD">
      <w:pPr>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noProof/>
        </w:rPr>
        <w:drawing>
          <wp:inline distT="0" distB="0" distL="0" distR="0">
            <wp:extent cx="5941803" cy="1949570"/>
            <wp:effectExtent l="19050" t="0" r="1797" b="0"/>
            <wp:docPr id="22" name="Picture 22" descr="C:\Users\CSE staff\Desktop\table11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SE staff\Desktop\table11 (4).jpg"/>
                    <pic:cNvPicPr>
                      <a:picLocks noChangeAspect="1" noChangeArrowheads="1"/>
                    </pic:cNvPicPr>
                  </pic:nvPicPr>
                  <pic:blipFill>
                    <a:blip r:embed="rId8"/>
                    <a:srcRect/>
                    <a:stretch>
                      <a:fillRect/>
                    </a:stretch>
                  </pic:blipFill>
                  <pic:spPr bwMode="auto">
                    <a:xfrm>
                      <a:off x="0" y="0"/>
                      <a:ext cx="5943600" cy="1950160"/>
                    </a:xfrm>
                    <a:prstGeom prst="rect">
                      <a:avLst/>
                    </a:prstGeom>
                    <a:noFill/>
                    <a:ln w="9525">
                      <a:noFill/>
                      <a:miter lim="800000"/>
                      <a:headEnd/>
                      <a:tailEnd/>
                    </a:ln>
                  </pic:spPr>
                </pic:pic>
              </a:graphicData>
            </a:graphic>
          </wp:inline>
        </w:drawing>
      </w:r>
    </w:p>
    <w:p w:rsidR="00885C7A" w:rsidRPr="00A73FBD" w:rsidRDefault="00885C7A" w:rsidP="00A73FBD">
      <w:pPr>
        <w:spacing w:line="360" w:lineRule="auto"/>
        <w:rPr>
          <w:rFonts w:ascii="Times New Roman" w:eastAsia="Times New Roman" w:hAnsi="Times New Roman" w:cs="Times New Roman"/>
        </w:rPr>
      </w:pPr>
    </w:p>
    <w:p w:rsidR="00885C7A" w:rsidRPr="00A73FBD" w:rsidRDefault="00885C7A" w:rsidP="00A73FBD">
      <w:pPr>
        <w:pStyle w:val="NormalWeb"/>
        <w:spacing w:before="0" w:beforeAutospacing="0" w:after="0" w:afterAutospacing="0" w:line="360" w:lineRule="auto"/>
        <w:jc w:val="center"/>
        <w:textAlignment w:val="baseline"/>
        <w:rPr>
          <w:sz w:val="22"/>
          <w:szCs w:val="22"/>
        </w:rPr>
      </w:pPr>
    </w:p>
    <w:p w:rsidR="00885C7A" w:rsidRPr="00A73FBD" w:rsidRDefault="00885C7A" w:rsidP="00A73FBD">
      <w:pPr>
        <w:pStyle w:val="NormalWeb"/>
        <w:spacing w:before="0" w:beforeAutospacing="0" w:after="0" w:afterAutospacing="0" w:line="360" w:lineRule="auto"/>
        <w:textAlignment w:val="baseline"/>
        <w:rPr>
          <w:sz w:val="22"/>
          <w:szCs w:val="22"/>
        </w:rPr>
      </w:pPr>
      <w:r w:rsidRPr="00A73FBD">
        <w:rPr>
          <w:b/>
          <w:bCs/>
          <w:sz w:val="22"/>
          <w:szCs w:val="22"/>
        </w:rPr>
        <w:t>Example Queries:</w:t>
      </w:r>
    </w:p>
    <w:p w:rsidR="00885C7A" w:rsidRPr="00A73FBD" w:rsidRDefault="00885C7A" w:rsidP="00A73FBD">
      <w:pPr>
        <w:numPr>
          <w:ilvl w:val="0"/>
          <w:numId w:val="20"/>
        </w:num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b/>
          <w:bCs/>
        </w:rPr>
        <w:t>Deleting single record</w:t>
      </w:r>
      <w:r w:rsidRPr="00A73FBD">
        <w:rPr>
          <w:rFonts w:ascii="Times New Roman" w:eastAsia="Times New Roman" w:hAnsi="Times New Roman" w:cs="Times New Roman"/>
        </w:rPr>
        <w:t>: Delete the rows where NAME = ‘Ram’. This will delete only the first row.</w:t>
      </w:r>
    </w:p>
    <w:p w:rsidR="00885C7A" w:rsidRPr="00A73FBD" w:rsidRDefault="00885C7A" w:rsidP="00A73FBD">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t>DELETE FROM Student WHERE NAME = 'Ram';</w:t>
      </w:r>
    </w:p>
    <w:p w:rsidR="00885C7A" w:rsidRPr="00A73FBD" w:rsidRDefault="00885C7A" w:rsidP="00A73FBD">
      <w:p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b/>
          <w:bCs/>
        </w:rPr>
        <w:t>Output:</w:t>
      </w:r>
      <w:r w:rsidRPr="00A73FBD">
        <w:rPr>
          <w:rFonts w:ascii="Times New Roman" w:eastAsia="Times New Roman" w:hAnsi="Times New Roman" w:cs="Times New Roman"/>
        </w:rPr>
        <w:br/>
        <w:t>The above query will delete only the first row and the table </w:t>
      </w:r>
      <w:r w:rsidRPr="00A73FBD">
        <w:rPr>
          <w:rFonts w:ascii="Times New Roman" w:eastAsia="Times New Roman" w:hAnsi="Times New Roman" w:cs="Times New Roman"/>
          <w:b/>
          <w:bCs/>
        </w:rPr>
        <w:t>Student</w:t>
      </w:r>
      <w:r w:rsidRPr="00A73FBD">
        <w:rPr>
          <w:rFonts w:ascii="Times New Roman" w:eastAsia="Times New Roman" w:hAnsi="Times New Roman" w:cs="Times New Roman"/>
        </w:rPr>
        <w:t> will now look like,</w:t>
      </w:r>
    </w:p>
    <w:tbl>
      <w:tblPr>
        <w:tblW w:w="7594" w:type="dxa"/>
        <w:jc w:val="center"/>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581"/>
        <w:gridCol w:w="1420"/>
        <w:gridCol w:w="1620"/>
        <w:gridCol w:w="2155"/>
        <w:gridCol w:w="818"/>
      </w:tblGrid>
      <w:tr w:rsidR="00885C7A" w:rsidRPr="00A73FBD" w:rsidTr="00885C7A">
        <w:trPr>
          <w:tblHeader/>
          <w:jc w:val="center"/>
        </w:trPr>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ROLL_NO</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PHONE</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Age</w:t>
            </w:r>
          </w:p>
        </w:tc>
      </w:tr>
      <w:tr w:rsidR="00885C7A" w:rsidRPr="00A73FBD" w:rsidTr="00885C7A">
        <w:trPr>
          <w:jc w:val="center"/>
        </w:trPr>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885C7A" w:rsidRPr="00A73FBD" w:rsidTr="00885C7A">
        <w:trPr>
          <w:jc w:val="center"/>
        </w:trPr>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885C7A" w:rsidRPr="00A73FBD" w:rsidTr="00885C7A">
        <w:trPr>
          <w:jc w:val="center"/>
        </w:trPr>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4</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SURESH</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885C7A" w:rsidRPr="00A73FBD" w:rsidTr="00885C7A">
        <w:trPr>
          <w:jc w:val="center"/>
        </w:trPr>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SUJIT</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885C7A" w:rsidRPr="00A73FBD" w:rsidTr="00885C7A">
        <w:trPr>
          <w:jc w:val="center"/>
        </w:trPr>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bl>
    <w:p w:rsidR="00885C7A" w:rsidRPr="00A73FBD" w:rsidRDefault="00885C7A" w:rsidP="00A73FBD">
      <w:pPr>
        <w:numPr>
          <w:ilvl w:val="0"/>
          <w:numId w:val="20"/>
        </w:num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b/>
          <w:bCs/>
        </w:rPr>
        <w:t>Deleting multiple records</w:t>
      </w:r>
      <w:r w:rsidRPr="00A73FBD">
        <w:rPr>
          <w:rFonts w:ascii="Times New Roman" w:eastAsia="Times New Roman" w:hAnsi="Times New Roman" w:cs="Times New Roman"/>
        </w:rPr>
        <w:t>: Delete the rows from the table Student where Age is 20. This will delete 2 rows(third row and fifth row).</w:t>
      </w:r>
    </w:p>
    <w:p w:rsidR="00885C7A" w:rsidRPr="00A73FBD" w:rsidRDefault="00885C7A" w:rsidP="00A73FBD">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t>DELETE FROM Student WHERE Age = 20;</w:t>
      </w:r>
    </w:p>
    <w:p w:rsidR="00885C7A" w:rsidRPr="00A73FBD" w:rsidRDefault="00885C7A" w:rsidP="00A73FBD">
      <w:p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b/>
          <w:bCs/>
        </w:rPr>
        <w:t>Output:</w:t>
      </w:r>
      <w:r w:rsidRPr="00A73FBD">
        <w:rPr>
          <w:rFonts w:ascii="Times New Roman" w:eastAsia="Times New Roman" w:hAnsi="Times New Roman" w:cs="Times New Roman"/>
        </w:rPr>
        <w:br/>
        <w:t>The above query will delete two rows(third row and fifth row) and the table </w:t>
      </w:r>
      <w:r w:rsidRPr="00A73FBD">
        <w:rPr>
          <w:rFonts w:ascii="Times New Roman" w:eastAsia="Times New Roman" w:hAnsi="Times New Roman" w:cs="Times New Roman"/>
          <w:b/>
          <w:bCs/>
        </w:rPr>
        <w:t>Student</w:t>
      </w:r>
      <w:r w:rsidRPr="00A73FBD">
        <w:rPr>
          <w:rFonts w:ascii="Times New Roman" w:eastAsia="Times New Roman" w:hAnsi="Times New Roman" w:cs="Times New Roman"/>
        </w:rPr>
        <w:t> will now look like,</w:t>
      </w:r>
    </w:p>
    <w:p w:rsidR="00885C7A" w:rsidRPr="00A73FBD" w:rsidRDefault="00885C7A" w:rsidP="00A73FBD">
      <w:pPr>
        <w:spacing w:after="0" w:line="360" w:lineRule="auto"/>
        <w:ind w:left="489"/>
        <w:textAlignment w:val="baseline"/>
        <w:rPr>
          <w:rFonts w:ascii="Times New Roman" w:eastAsia="Times New Roman" w:hAnsi="Times New Roman" w:cs="Times New Roman"/>
        </w:rPr>
      </w:pPr>
    </w:p>
    <w:tbl>
      <w:tblPr>
        <w:tblW w:w="7594" w:type="dxa"/>
        <w:jc w:val="center"/>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581"/>
        <w:gridCol w:w="1420"/>
        <w:gridCol w:w="1620"/>
        <w:gridCol w:w="2155"/>
        <w:gridCol w:w="818"/>
      </w:tblGrid>
      <w:tr w:rsidR="00885C7A" w:rsidRPr="00A73FBD" w:rsidTr="00885C7A">
        <w:trPr>
          <w:tblHeader/>
          <w:jc w:val="center"/>
        </w:trPr>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ROLL_NO</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PHONE</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Age</w:t>
            </w:r>
          </w:p>
        </w:tc>
      </w:tr>
      <w:tr w:rsidR="00885C7A" w:rsidRPr="00A73FBD" w:rsidTr="00885C7A">
        <w:trPr>
          <w:jc w:val="center"/>
        </w:trPr>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885C7A" w:rsidRPr="00A73FBD" w:rsidTr="00885C7A">
        <w:trPr>
          <w:jc w:val="center"/>
        </w:trPr>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885C7A" w:rsidRPr="00A73FBD" w:rsidTr="00885C7A">
        <w:trPr>
          <w:jc w:val="center"/>
        </w:trPr>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4</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SURESH</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885C7A" w:rsidRPr="00A73FBD" w:rsidTr="00885C7A">
        <w:trPr>
          <w:jc w:val="center"/>
        </w:trPr>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885C7A" w:rsidRPr="00A73FBD" w:rsidRDefault="00885C7A"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bl>
    <w:p w:rsidR="00885C7A" w:rsidRPr="00A73FBD" w:rsidRDefault="00885C7A" w:rsidP="00A73FBD">
      <w:pPr>
        <w:numPr>
          <w:ilvl w:val="0"/>
          <w:numId w:val="20"/>
        </w:num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b/>
          <w:bCs/>
        </w:rPr>
        <w:t>Delete all of the records:</w:t>
      </w:r>
      <w:r w:rsidRPr="00A73FBD">
        <w:rPr>
          <w:rFonts w:ascii="Times New Roman" w:eastAsia="Times New Roman" w:hAnsi="Times New Roman" w:cs="Times New Roman"/>
        </w:rPr>
        <w:t> There are two queries to do this as shown below,</w:t>
      </w:r>
    </w:p>
    <w:p w:rsidR="00885C7A" w:rsidRPr="00A73FBD" w:rsidRDefault="00885C7A" w:rsidP="00A73FBD">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t>query1: "DELETE FROM Student";</w:t>
      </w:r>
    </w:p>
    <w:p w:rsidR="00885C7A" w:rsidRPr="00A73FBD" w:rsidRDefault="00885C7A" w:rsidP="00A73FBD">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t>query2: "DELETE * FROM Student";</w:t>
      </w:r>
    </w:p>
    <w:p w:rsidR="00885C7A" w:rsidRPr="00A73FBD" w:rsidRDefault="00885C7A" w:rsidP="00A73FBD">
      <w:p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b/>
          <w:bCs/>
        </w:rPr>
        <w:lastRenderedPageBreak/>
        <w:t>Output:</w:t>
      </w:r>
      <w:r w:rsidRPr="00A73FBD">
        <w:rPr>
          <w:rFonts w:ascii="Times New Roman" w:eastAsia="Times New Roman" w:hAnsi="Times New Roman" w:cs="Times New Roman"/>
        </w:rPr>
        <w:br/>
        <w:t>All of the records in the table will be deleted, there are no records left to display. The table </w:t>
      </w:r>
      <w:r w:rsidRPr="00A73FBD">
        <w:rPr>
          <w:rFonts w:ascii="Times New Roman" w:eastAsia="Times New Roman" w:hAnsi="Times New Roman" w:cs="Times New Roman"/>
          <w:b/>
          <w:bCs/>
        </w:rPr>
        <w:t>Student</w:t>
      </w:r>
      <w:r w:rsidRPr="00A73FBD">
        <w:rPr>
          <w:rFonts w:ascii="Times New Roman" w:eastAsia="Times New Roman" w:hAnsi="Times New Roman" w:cs="Times New Roman"/>
        </w:rPr>
        <w:t> will become empty!</w:t>
      </w:r>
    </w:p>
    <w:p w:rsidR="000F4BFD" w:rsidRPr="00A73FBD" w:rsidRDefault="000F4BFD" w:rsidP="00A73FBD">
      <w:pPr>
        <w:pStyle w:val="Heading1"/>
        <w:spacing w:before="0" w:beforeAutospacing="0" w:after="204" w:afterAutospacing="0" w:line="360" w:lineRule="auto"/>
        <w:textAlignment w:val="baseline"/>
        <w:rPr>
          <w:b w:val="0"/>
          <w:bCs w:val="0"/>
          <w:sz w:val="22"/>
          <w:szCs w:val="22"/>
        </w:rPr>
      </w:pPr>
      <w:r w:rsidRPr="00A73FBD">
        <w:rPr>
          <w:b w:val="0"/>
          <w:bCs w:val="0"/>
          <w:sz w:val="22"/>
          <w:szCs w:val="22"/>
        </w:rPr>
        <w:t>UPDATE Statement</w:t>
      </w:r>
    </w:p>
    <w:p w:rsidR="000F4BFD" w:rsidRPr="00A73FBD" w:rsidRDefault="000F4BFD" w:rsidP="00A73FBD">
      <w:pPr>
        <w:pStyle w:val="NormalWeb"/>
        <w:spacing w:before="0" w:beforeAutospacing="0" w:after="136" w:afterAutospacing="0" w:line="360" w:lineRule="auto"/>
        <w:textAlignment w:val="baseline"/>
        <w:rPr>
          <w:sz w:val="22"/>
          <w:szCs w:val="22"/>
        </w:rPr>
      </w:pPr>
      <w:r w:rsidRPr="00A73FBD">
        <w:rPr>
          <w:sz w:val="22"/>
          <w:szCs w:val="22"/>
        </w:rPr>
        <w:t>The UPDATE statement in SQL is used to update the data of an existing table in database. We can update single columns as well as multiple columns using UPDATE statement as per our requirement.</w:t>
      </w:r>
    </w:p>
    <w:p w:rsidR="000F4BFD" w:rsidRPr="00A73FBD" w:rsidRDefault="000F4BFD" w:rsidP="00A73FBD">
      <w:pPr>
        <w:pStyle w:val="NormalWeb"/>
        <w:spacing w:before="0" w:beforeAutospacing="0" w:after="0" w:afterAutospacing="0" w:line="360" w:lineRule="auto"/>
        <w:textAlignment w:val="baseline"/>
        <w:rPr>
          <w:sz w:val="22"/>
          <w:szCs w:val="22"/>
        </w:rPr>
      </w:pPr>
      <w:r w:rsidRPr="00A73FBD">
        <w:rPr>
          <w:rStyle w:val="Strong"/>
          <w:sz w:val="22"/>
          <w:szCs w:val="22"/>
          <w:bdr w:val="none" w:sz="0" w:space="0" w:color="auto" w:frame="1"/>
        </w:rPr>
        <w:t>Basic Syntax</w:t>
      </w:r>
    </w:p>
    <w:p w:rsidR="000F4BFD" w:rsidRPr="00A73FBD" w:rsidRDefault="000F4BFD" w:rsidP="00A73FBD">
      <w:pPr>
        <w:pStyle w:val="HTMLPreformatted"/>
        <w:spacing w:line="360" w:lineRule="auto"/>
        <w:textAlignment w:val="baseline"/>
        <w:rPr>
          <w:rStyle w:val="Strong"/>
          <w:rFonts w:ascii="Times New Roman" w:hAnsi="Times New Roman" w:cs="Times New Roman"/>
          <w:sz w:val="22"/>
          <w:szCs w:val="22"/>
          <w:bdr w:val="none" w:sz="0" w:space="0" w:color="auto" w:frame="1"/>
        </w:rPr>
      </w:pPr>
      <w:r w:rsidRPr="00A73FBD">
        <w:rPr>
          <w:rStyle w:val="Strong"/>
          <w:rFonts w:ascii="Times New Roman" w:hAnsi="Times New Roman" w:cs="Times New Roman"/>
          <w:sz w:val="22"/>
          <w:szCs w:val="22"/>
          <w:bdr w:val="none" w:sz="0" w:space="0" w:color="auto" w:frame="1"/>
        </w:rPr>
        <w:t xml:space="preserve">UPDATE table_name SET column1 = value1, column2 = value2,... </w:t>
      </w:r>
    </w:p>
    <w:p w:rsidR="000F4BFD" w:rsidRPr="00A73FBD" w:rsidRDefault="000F4BFD" w:rsidP="00A73FBD">
      <w:pPr>
        <w:pStyle w:val="HTMLPreformatted"/>
        <w:spacing w:line="360" w:lineRule="auto"/>
        <w:textAlignment w:val="baseline"/>
        <w:rPr>
          <w:rStyle w:val="Strong"/>
          <w:rFonts w:ascii="Times New Roman" w:hAnsi="Times New Roman" w:cs="Times New Roman"/>
          <w:sz w:val="22"/>
          <w:szCs w:val="22"/>
          <w:bdr w:val="none" w:sz="0" w:space="0" w:color="auto" w:frame="1"/>
        </w:rPr>
      </w:pPr>
      <w:r w:rsidRPr="00A73FBD">
        <w:rPr>
          <w:rStyle w:val="Strong"/>
          <w:rFonts w:ascii="Times New Roman" w:hAnsi="Times New Roman" w:cs="Times New Roman"/>
          <w:sz w:val="22"/>
          <w:szCs w:val="22"/>
          <w:bdr w:val="none" w:sz="0" w:space="0" w:color="auto" w:frame="1"/>
        </w:rPr>
        <w:t>WHERE condition;</w:t>
      </w:r>
    </w:p>
    <w:p w:rsidR="000F4BFD" w:rsidRPr="00A73FBD" w:rsidRDefault="000F4BFD" w:rsidP="00A73FBD">
      <w:pPr>
        <w:pStyle w:val="HTMLPreformatted"/>
        <w:spacing w:line="360" w:lineRule="auto"/>
        <w:textAlignment w:val="baseline"/>
        <w:rPr>
          <w:rStyle w:val="Strong"/>
          <w:rFonts w:ascii="Times New Roman" w:hAnsi="Times New Roman" w:cs="Times New Roman"/>
          <w:sz w:val="22"/>
          <w:szCs w:val="22"/>
          <w:bdr w:val="none" w:sz="0" w:space="0" w:color="auto" w:frame="1"/>
        </w:rPr>
      </w:pPr>
    </w:p>
    <w:p w:rsidR="000F4BFD" w:rsidRPr="00A73FBD" w:rsidRDefault="000F4BFD" w:rsidP="00A73FBD">
      <w:pPr>
        <w:pStyle w:val="HTMLPreformatted"/>
        <w:spacing w:line="360" w:lineRule="auto"/>
        <w:textAlignment w:val="baseline"/>
        <w:rPr>
          <w:rFonts w:ascii="Times New Roman" w:hAnsi="Times New Roman" w:cs="Times New Roman"/>
          <w:sz w:val="22"/>
          <w:szCs w:val="22"/>
        </w:rPr>
      </w:pPr>
      <w:r w:rsidRPr="00A73FBD">
        <w:rPr>
          <w:rStyle w:val="Strong"/>
          <w:rFonts w:ascii="Times New Roman" w:hAnsi="Times New Roman" w:cs="Times New Roman"/>
          <w:sz w:val="22"/>
          <w:szCs w:val="22"/>
          <w:bdr w:val="none" w:sz="0" w:space="0" w:color="auto" w:frame="1"/>
        </w:rPr>
        <w:t>table_name:</w:t>
      </w:r>
      <w:r w:rsidRPr="00A73FBD">
        <w:rPr>
          <w:rFonts w:ascii="Times New Roman" w:hAnsi="Times New Roman" w:cs="Times New Roman"/>
          <w:sz w:val="22"/>
          <w:szCs w:val="22"/>
        </w:rPr>
        <w:t xml:space="preserve"> name of the table</w:t>
      </w:r>
    </w:p>
    <w:p w:rsidR="000F4BFD" w:rsidRPr="00A73FBD" w:rsidRDefault="000F4BFD" w:rsidP="00A73FBD">
      <w:pPr>
        <w:pStyle w:val="HTMLPreformatted"/>
        <w:spacing w:line="360" w:lineRule="auto"/>
        <w:textAlignment w:val="baseline"/>
        <w:rPr>
          <w:rFonts w:ascii="Times New Roman" w:hAnsi="Times New Roman" w:cs="Times New Roman"/>
          <w:sz w:val="22"/>
          <w:szCs w:val="22"/>
        </w:rPr>
      </w:pPr>
      <w:r w:rsidRPr="00A73FBD">
        <w:rPr>
          <w:rStyle w:val="Strong"/>
          <w:rFonts w:ascii="Times New Roman" w:hAnsi="Times New Roman" w:cs="Times New Roman"/>
          <w:sz w:val="22"/>
          <w:szCs w:val="22"/>
          <w:bdr w:val="none" w:sz="0" w:space="0" w:color="auto" w:frame="1"/>
        </w:rPr>
        <w:t>column1</w:t>
      </w:r>
      <w:r w:rsidRPr="00A73FBD">
        <w:rPr>
          <w:rFonts w:ascii="Times New Roman" w:hAnsi="Times New Roman" w:cs="Times New Roman"/>
          <w:sz w:val="22"/>
          <w:szCs w:val="22"/>
        </w:rPr>
        <w:t>: name of first , second, third column....</w:t>
      </w:r>
    </w:p>
    <w:p w:rsidR="000F4BFD" w:rsidRPr="00A73FBD" w:rsidRDefault="000F4BFD" w:rsidP="00A73FBD">
      <w:pPr>
        <w:pStyle w:val="HTMLPreformatted"/>
        <w:spacing w:line="360" w:lineRule="auto"/>
        <w:textAlignment w:val="baseline"/>
        <w:rPr>
          <w:rFonts w:ascii="Times New Roman" w:hAnsi="Times New Roman" w:cs="Times New Roman"/>
          <w:sz w:val="22"/>
          <w:szCs w:val="22"/>
        </w:rPr>
      </w:pPr>
      <w:r w:rsidRPr="00A73FBD">
        <w:rPr>
          <w:rStyle w:val="Strong"/>
          <w:rFonts w:ascii="Times New Roman" w:hAnsi="Times New Roman" w:cs="Times New Roman"/>
          <w:sz w:val="22"/>
          <w:szCs w:val="22"/>
          <w:bdr w:val="none" w:sz="0" w:space="0" w:color="auto" w:frame="1"/>
        </w:rPr>
        <w:t>value1</w:t>
      </w:r>
      <w:r w:rsidRPr="00A73FBD">
        <w:rPr>
          <w:rFonts w:ascii="Times New Roman" w:hAnsi="Times New Roman" w:cs="Times New Roman"/>
          <w:sz w:val="22"/>
          <w:szCs w:val="22"/>
        </w:rPr>
        <w:t>: new value for first, second, third column....</w:t>
      </w:r>
    </w:p>
    <w:p w:rsidR="000F4BFD" w:rsidRPr="00A73FBD" w:rsidRDefault="000F4BFD" w:rsidP="00A73FBD">
      <w:pPr>
        <w:pStyle w:val="HTMLPreformatted"/>
        <w:spacing w:line="360" w:lineRule="auto"/>
        <w:textAlignment w:val="baseline"/>
        <w:rPr>
          <w:rFonts w:ascii="Times New Roman" w:hAnsi="Times New Roman" w:cs="Times New Roman"/>
          <w:sz w:val="22"/>
          <w:szCs w:val="22"/>
        </w:rPr>
      </w:pPr>
      <w:r w:rsidRPr="00A73FBD">
        <w:rPr>
          <w:rStyle w:val="Strong"/>
          <w:rFonts w:ascii="Times New Roman" w:hAnsi="Times New Roman" w:cs="Times New Roman"/>
          <w:sz w:val="22"/>
          <w:szCs w:val="22"/>
          <w:bdr w:val="none" w:sz="0" w:space="0" w:color="auto" w:frame="1"/>
        </w:rPr>
        <w:t>condition</w:t>
      </w:r>
      <w:r w:rsidRPr="00A73FBD">
        <w:rPr>
          <w:rFonts w:ascii="Times New Roman" w:hAnsi="Times New Roman" w:cs="Times New Roman"/>
          <w:sz w:val="22"/>
          <w:szCs w:val="22"/>
        </w:rPr>
        <w:t xml:space="preserve">: condition to select the rows for which the </w:t>
      </w:r>
    </w:p>
    <w:p w:rsidR="000F4BFD" w:rsidRPr="00A73FBD" w:rsidRDefault="000F4BFD" w:rsidP="00A73FBD">
      <w:pPr>
        <w:pStyle w:val="HTMLPreformatted"/>
        <w:spacing w:line="360" w:lineRule="auto"/>
        <w:textAlignment w:val="baseline"/>
        <w:rPr>
          <w:rFonts w:ascii="Times New Roman" w:hAnsi="Times New Roman" w:cs="Times New Roman"/>
          <w:sz w:val="22"/>
          <w:szCs w:val="22"/>
        </w:rPr>
      </w:pPr>
      <w:r w:rsidRPr="00A73FBD">
        <w:rPr>
          <w:rFonts w:ascii="Times New Roman" w:hAnsi="Times New Roman" w:cs="Times New Roman"/>
          <w:sz w:val="22"/>
          <w:szCs w:val="22"/>
        </w:rPr>
        <w:t>values of columns needs to be updated.</w:t>
      </w:r>
    </w:p>
    <w:p w:rsidR="000F4BFD" w:rsidRPr="00A73FBD" w:rsidRDefault="000F4BFD" w:rsidP="00A73FBD">
      <w:pPr>
        <w:pStyle w:val="NormalWeb"/>
        <w:spacing w:before="0" w:beforeAutospacing="0" w:after="0" w:afterAutospacing="0" w:line="360" w:lineRule="auto"/>
        <w:textAlignment w:val="baseline"/>
        <w:rPr>
          <w:sz w:val="22"/>
          <w:szCs w:val="22"/>
        </w:rPr>
      </w:pPr>
      <w:r w:rsidRPr="00A73FBD">
        <w:rPr>
          <w:rStyle w:val="Strong"/>
          <w:sz w:val="22"/>
          <w:szCs w:val="22"/>
          <w:bdr w:val="none" w:sz="0" w:space="0" w:color="auto" w:frame="1"/>
        </w:rPr>
        <w:t>NOTE:</w:t>
      </w:r>
      <w:r w:rsidRPr="00A73FBD">
        <w:rPr>
          <w:sz w:val="22"/>
          <w:szCs w:val="22"/>
        </w:rPr>
        <w:t> In the above query the</w:t>
      </w:r>
      <w:r w:rsidRPr="00A73FBD">
        <w:rPr>
          <w:rStyle w:val="Strong"/>
          <w:sz w:val="22"/>
          <w:szCs w:val="22"/>
          <w:bdr w:val="none" w:sz="0" w:space="0" w:color="auto" w:frame="1"/>
        </w:rPr>
        <w:t> SET </w:t>
      </w:r>
      <w:r w:rsidRPr="00A73FBD">
        <w:rPr>
          <w:sz w:val="22"/>
          <w:szCs w:val="22"/>
        </w:rPr>
        <w:t>statement is used to set new values to the particular column and the </w:t>
      </w:r>
      <w:r w:rsidRPr="00A73FBD">
        <w:rPr>
          <w:rStyle w:val="Strong"/>
          <w:sz w:val="22"/>
          <w:szCs w:val="22"/>
          <w:bdr w:val="none" w:sz="0" w:space="0" w:color="auto" w:frame="1"/>
        </w:rPr>
        <w:t>WHERE</w:t>
      </w:r>
      <w:r w:rsidRPr="00A73FBD">
        <w:rPr>
          <w:sz w:val="22"/>
          <w:szCs w:val="22"/>
        </w:rPr>
        <w:t> clause is used to select the rows for which the columns are needed to be updated. If we have not used the WHERE clause then the columns in </w:t>
      </w:r>
      <w:r w:rsidRPr="00A73FBD">
        <w:rPr>
          <w:rStyle w:val="Strong"/>
          <w:sz w:val="22"/>
          <w:szCs w:val="22"/>
          <w:bdr w:val="none" w:sz="0" w:space="0" w:color="auto" w:frame="1"/>
        </w:rPr>
        <w:t>all</w:t>
      </w:r>
      <w:r w:rsidRPr="00A73FBD">
        <w:rPr>
          <w:sz w:val="22"/>
          <w:szCs w:val="22"/>
        </w:rPr>
        <w:t> the rows will be updated. So the WHERE clause is used to choose the particular rows.</w:t>
      </w:r>
    </w:p>
    <w:p w:rsidR="000F4BFD" w:rsidRPr="00A73FBD" w:rsidRDefault="000F4BFD" w:rsidP="00A73FBD">
      <w:pPr>
        <w:tabs>
          <w:tab w:val="left" w:pos="2255"/>
        </w:tabs>
        <w:spacing w:line="360" w:lineRule="auto"/>
        <w:rPr>
          <w:rFonts w:ascii="Times New Roman" w:eastAsia="Times New Roman" w:hAnsi="Times New Roman" w:cs="Times New Roman"/>
        </w:rPr>
      </w:pPr>
      <w:r w:rsidRPr="00A73FBD">
        <w:rPr>
          <w:rFonts w:ascii="Times New Roman" w:eastAsia="Times New Roman" w:hAnsi="Times New Roman" w:cs="Times New Roman"/>
          <w:noProof/>
        </w:rPr>
        <w:drawing>
          <wp:inline distT="0" distB="0" distL="0" distR="0">
            <wp:extent cx="5941803" cy="2286000"/>
            <wp:effectExtent l="19050" t="0" r="1797" b="0"/>
            <wp:docPr id="23" name="Picture 23" descr="C:\Users\CSE staff\Desktop\table11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SE staff\Desktop\table11 (5).jpg"/>
                    <pic:cNvPicPr>
                      <a:picLocks noChangeAspect="1" noChangeArrowheads="1"/>
                    </pic:cNvPicPr>
                  </pic:nvPicPr>
                  <pic:blipFill>
                    <a:blip r:embed="rId8"/>
                    <a:srcRect/>
                    <a:stretch>
                      <a:fillRect/>
                    </a:stretch>
                  </pic:blipFill>
                  <pic:spPr bwMode="auto">
                    <a:xfrm>
                      <a:off x="0" y="0"/>
                      <a:ext cx="5943600" cy="2286691"/>
                    </a:xfrm>
                    <a:prstGeom prst="rect">
                      <a:avLst/>
                    </a:prstGeom>
                    <a:noFill/>
                    <a:ln w="9525">
                      <a:noFill/>
                      <a:miter lim="800000"/>
                      <a:headEnd/>
                      <a:tailEnd/>
                    </a:ln>
                  </pic:spPr>
                </pic:pic>
              </a:graphicData>
            </a:graphic>
          </wp:inline>
        </w:drawing>
      </w:r>
    </w:p>
    <w:p w:rsidR="000F4BFD" w:rsidRPr="00A73FBD" w:rsidRDefault="000F4BFD" w:rsidP="00A73FBD">
      <w:pPr>
        <w:spacing w:line="360" w:lineRule="auto"/>
        <w:rPr>
          <w:rFonts w:ascii="Times New Roman" w:eastAsia="Times New Roman" w:hAnsi="Times New Roman" w:cs="Times New Roman"/>
        </w:rPr>
      </w:pPr>
    </w:p>
    <w:p w:rsidR="00F3039A" w:rsidRPr="00A73FBD" w:rsidRDefault="000F4BFD" w:rsidP="00A73FBD">
      <w:pPr>
        <w:pStyle w:val="NormalWeb"/>
        <w:spacing w:before="0" w:beforeAutospacing="0" w:after="0" w:afterAutospacing="0" w:line="360" w:lineRule="auto"/>
        <w:textAlignment w:val="baseline"/>
        <w:rPr>
          <w:sz w:val="22"/>
          <w:szCs w:val="22"/>
        </w:rPr>
      </w:pPr>
      <w:r w:rsidRPr="00A73FBD">
        <w:rPr>
          <w:sz w:val="22"/>
          <w:szCs w:val="22"/>
        </w:rPr>
        <w:tab/>
      </w:r>
    </w:p>
    <w:p w:rsidR="000F4BFD" w:rsidRPr="00A73FBD" w:rsidRDefault="000F4BFD" w:rsidP="00A73FBD">
      <w:pPr>
        <w:pStyle w:val="NormalWeb"/>
        <w:spacing w:before="0" w:beforeAutospacing="0" w:after="0" w:afterAutospacing="0" w:line="360" w:lineRule="auto"/>
        <w:textAlignment w:val="baseline"/>
        <w:rPr>
          <w:sz w:val="22"/>
          <w:szCs w:val="22"/>
        </w:rPr>
      </w:pPr>
      <w:r w:rsidRPr="00A73FBD">
        <w:rPr>
          <w:b/>
          <w:bCs/>
          <w:sz w:val="22"/>
          <w:szCs w:val="22"/>
        </w:rPr>
        <w:t>Example Queries</w:t>
      </w:r>
    </w:p>
    <w:p w:rsidR="000F4BFD" w:rsidRPr="00A73FBD" w:rsidRDefault="000F4BFD" w:rsidP="00A73FBD">
      <w:pPr>
        <w:numPr>
          <w:ilvl w:val="1"/>
          <w:numId w:val="21"/>
        </w:num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b/>
          <w:bCs/>
        </w:rPr>
        <w:lastRenderedPageBreak/>
        <w:t>Updating single column</w:t>
      </w:r>
      <w:r w:rsidRPr="00A73FBD">
        <w:rPr>
          <w:rFonts w:ascii="Times New Roman" w:eastAsia="Times New Roman" w:hAnsi="Times New Roman" w:cs="Times New Roman"/>
        </w:rPr>
        <w:t>: Update the column NAME and set the value to ‘PRATIK’ in all the rows where Age is 20.</w:t>
      </w:r>
    </w:p>
    <w:p w:rsidR="000F4BFD" w:rsidRPr="00A73FBD" w:rsidRDefault="000F4BFD" w:rsidP="00A73FBD">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t>UPDATE Student SET NAME = 'PRATIK' WHERE Age = 20;</w:t>
      </w:r>
    </w:p>
    <w:p w:rsidR="000F4BFD" w:rsidRPr="00A73FBD" w:rsidRDefault="000F4BFD" w:rsidP="00A73FBD">
      <w:p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b/>
          <w:bCs/>
        </w:rPr>
        <w:t>Output:</w:t>
      </w:r>
      <w:r w:rsidRPr="00A73FBD">
        <w:rPr>
          <w:rFonts w:ascii="Times New Roman" w:eastAsia="Times New Roman" w:hAnsi="Times New Roman" w:cs="Times New Roman"/>
        </w:rPr>
        <w:br/>
        <w:t>This query will update two rows(third row and fifth row) and the table </w:t>
      </w:r>
      <w:r w:rsidRPr="00A73FBD">
        <w:rPr>
          <w:rFonts w:ascii="Times New Roman" w:eastAsia="Times New Roman" w:hAnsi="Times New Roman" w:cs="Times New Roman"/>
          <w:b/>
          <w:bCs/>
        </w:rPr>
        <w:t>Student</w:t>
      </w:r>
      <w:r w:rsidRPr="00A73FBD">
        <w:rPr>
          <w:rFonts w:ascii="Times New Roman" w:eastAsia="Times New Roman" w:hAnsi="Times New Roman" w:cs="Times New Roman"/>
        </w:rPr>
        <w:t> will now look like,</w:t>
      </w:r>
    </w:p>
    <w:tbl>
      <w:tblPr>
        <w:tblW w:w="7594" w:type="dxa"/>
        <w:jc w:val="center"/>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581"/>
        <w:gridCol w:w="1420"/>
        <w:gridCol w:w="1620"/>
        <w:gridCol w:w="2155"/>
        <w:gridCol w:w="818"/>
      </w:tblGrid>
      <w:tr w:rsidR="000F4BFD" w:rsidRPr="00A73FBD" w:rsidTr="00F3039A">
        <w:trPr>
          <w:tblHeader/>
          <w:jc w:val="center"/>
        </w:trPr>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ROLL_NO</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PHONE</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Age</w:t>
            </w:r>
          </w:p>
        </w:tc>
      </w:tr>
      <w:tr w:rsidR="000F4BFD" w:rsidRPr="00A73FBD" w:rsidTr="00F3039A">
        <w:trPr>
          <w:jc w:val="center"/>
        </w:trPr>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0F4BFD" w:rsidRPr="00A73FBD" w:rsidTr="00F3039A">
        <w:trPr>
          <w:jc w:val="center"/>
        </w:trPr>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0F4BFD" w:rsidRPr="00A73FBD" w:rsidTr="00F3039A">
        <w:trPr>
          <w:jc w:val="center"/>
        </w:trPr>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PRATIK</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0F4BFD" w:rsidRPr="00A73FBD" w:rsidTr="00F3039A">
        <w:trPr>
          <w:jc w:val="center"/>
        </w:trPr>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4</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SURESH</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0F4BFD" w:rsidRPr="00A73FBD" w:rsidTr="00F3039A">
        <w:trPr>
          <w:jc w:val="center"/>
        </w:trPr>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PRATIK</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0F4BFD" w:rsidRPr="00A73FBD" w:rsidTr="00F3039A">
        <w:trPr>
          <w:jc w:val="center"/>
        </w:trPr>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bl>
    <w:p w:rsidR="000F4BFD" w:rsidRPr="00A73FBD" w:rsidRDefault="000F4BFD" w:rsidP="00A73FBD">
      <w:pPr>
        <w:spacing w:after="136"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 </w:t>
      </w:r>
    </w:p>
    <w:p w:rsidR="000F4BFD" w:rsidRPr="00A73FBD" w:rsidRDefault="000F4BFD" w:rsidP="00A73FBD">
      <w:pPr>
        <w:numPr>
          <w:ilvl w:val="1"/>
          <w:numId w:val="22"/>
        </w:num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b/>
          <w:bCs/>
        </w:rPr>
        <w:t>Updating multiple columns:</w:t>
      </w:r>
      <w:r w:rsidRPr="00A73FBD">
        <w:rPr>
          <w:rFonts w:ascii="Times New Roman" w:eastAsia="Times New Roman" w:hAnsi="Times New Roman" w:cs="Times New Roman"/>
        </w:rPr>
        <w:t> Update the columns NAME to ‘PRATIK’ and ADDRESS to ‘SIKKIM’ where ROLL_NO is 1.</w:t>
      </w:r>
    </w:p>
    <w:p w:rsidR="000F4BFD" w:rsidRPr="00A73FBD" w:rsidRDefault="000F4BFD" w:rsidP="00A73FBD">
      <w:pPr>
        <w:numPr>
          <w:ilvl w:val="1"/>
          <w:numId w:val="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t>UPDATE Student SET NAME = 'PRATIK', ADDRESS = 'SIKKIM' WHERE ROLL_NO = 1;</w:t>
      </w:r>
    </w:p>
    <w:p w:rsidR="000F4BFD" w:rsidRPr="00A73FBD" w:rsidRDefault="000F4BFD" w:rsidP="00A73FBD">
      <w:p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b/>
          <w:bCs/>
        </w:rPr>
        <w:t>Output</w:t>
      </w:r>
      <w:r w:rsidRPr="00A73FBD">
        <w:rPr>
          <w:rFonts w:ascii="Times New Roman" w:eastAsia="Times New Roman" w:hAnsi="Times New Roman" w:cs="Times New Roman"/>
        </w:rPr>
        <w:t>:</w:t>
      </w:r>
      <w:r w:rsidRPr="00A73FBD">
        <w:rPr>
          <w:rFonts w:ascii="Times New Roman" w:eastAsia="Times New Roman" w:hAnsi="Times New Roman" w:cs="Times New Roman"/>
        </w:rPr>
        <w:br/>
        <w:t>The above query will update two columns in the first row and the table </w:t>
      </w:r>
      <w:r w:rsidRPr="00A73FBD">
        <w:rPr>
          <w:rFonts w:ascii="Times New Roman" w:eastAsia="Times New Roman" w:hAnsi="Times New Roman" w:cs="Times New Roman"/>
          <w:b/>
          <w:bCs/>
        </w:rPr>
        <w:t>Student</w:t>
      </w:r>
      <w:r w:rsidRPr="00A73FBD">
        <w:rPr>
          <w:rFonts w:ascii="Times New Roman" w:eastAsia="Times New Roman" w:hAnsi="Times New Roman" w:cs="Times New Roman"/>
        </w:rPr>
        <w:t> will now look like,</w:t>
      </w:r>
    </w:p>
    <w:tbl>
      <w:tblPr>
        <w:tblW w:w="7594" w:type="dxa"/>
        <w:jc w:val="center"/>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581"/>
        <w:gridCol w:w="1420"/>
        <w:gridCol w:w="1620"/>
        <w:gridCol w:w="2155"/>
        <w:gridCol w:w="818"/>
      </w:tblGrid>
      <w:tr w:rsidR="000F4BFD" w:rsidRPr="00A73FBD" w:rsidTr="00F3039A">
        <w:trPr>
          <w:tblHeader/>
          <w:jc w:val="center"/>
        </w:trPr>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ROLL_NO</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PHONE</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Age</w:t>
            </w:r>
          </w:p>
        </w:tc>
      </w:tr>
      <w:tr w:rsidR="000F4BFD" w:rsidRPr="00A73FBD" w:rsidTr="00F3039A">
        <w:trPr>
          <w:jc w:val="center"/>
        </w:trPr>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PRATIK</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SIKKIM</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0F4BFD" w:rsidRPr="00A73FBD" w:rsidTr="00F3039A">
        <w:trPr>
          <w:jc w:val="center"/>
        </w:trPr>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0F4BFD" w:rsidRPr="00A73FBD" w:rsidTr="00F3039A">
        <w:trPr>
          <w:jc w:val="center"/>
        </w:trPr>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PRATIK</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0F4BFD" w:rsidRPr="00A73FBD" w:rsidTr="00F3039A">
        <w:trPr>
          <w:jc w:val="center"/>
        </w:trPr>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4</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SURESH</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0F4BFD" w:rsidRPr="00A73FBD" w:rsidTr="00F3039A">
        <w:trPr>
          <w:jc w:val="center"/>
        </w:trPr>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PRATIK</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0F4BFD" w:rsidRPr="00A73FBD" w:rsidTr="00F3039A">
        <w:trPr>
          <w:jc w:val="center"/>
        </w:trPr>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RAMESH</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bl>
    <w:p w:rsidR="000F4BFD" w:rsidRPr="00A73FBD" w:rsidRDefault="000F4BFD" w:rsidP="00A73FBD">
      <w:p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b/>
          <w:bCs/>
        </w:rPr>
        <w:lastRenderedPageBreak/>
        <w:t>Note:</w:t>
      </w:r>
      <w:r w:rsidRPr="00A73FBD">
        <w:rPr>
          <w:rFonts w:ascii="Times New Roman" w:eastAsia="Times New Roman" w:hAnsi="Times New Roman" w:cs="Times New Roman"/>
        </w:rPr>
        <w:t> For updating multiple columns we have used comma(,) to separate the names and values of two columns.</w:t>
      </w:r>
    </w:p>
    <w:p w:rsidR="000F4BFD" w:rsidRPr="00A73FBD" w:rsidRDefault="000F4BFD" w:rsidP="00A73FBD">
      <w:pPr>
        <w:spacing w:after="136"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rPr>
        <w:t> </w:t>
      </w:r>
    </w:p>
    <w:p w:rsidR="000F4BFD" w:rsidRPr="00A73FBD" w:rsidRDefault="000F4BFD" w:rsidP="00A73FBD">
      <w:pPr>
        <w:numPr>
          <w:ilvl w:val="0"/>
          <w:numId w:val="23"/>
        </w:num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b/>
          <w:bCs/>
        </w:rPr>
        <w:t>Omitting WHERE clause:</w:t>
      </w:r>
      <w:r w:rsidRPr="00A73FBD">
        <w:rPr>
          <w:rFonts w:ascii="Times New Roman" w:eastAsia="Times New Roman" w:hAnsi="Times New Roman" w:cs="Times New Roman"/>
        </w:rPr>
        <w:t> If we omit the WHERE clause from the update query then all of the rows will get updated.</w:t>
      </w:r>
    </w:p>
    <w:p w:rsidR="000F4BFD" w:rsidRPr="00A73FBD" w:rsidRDefault="000F4BFD" w:rsidP="00A73FBD">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rPr>
        <w:t>UPDATE Student SET NAME = 'PRATIK';</w:t>
      </w:r>
    </w:p>
    <w:p w:rsidR="000F4BFD" w:rsidRPr="00A73FBD" w:rsidRDefault="000F4BFD" w:rsidP="00A73FBD">
      <w:pPr>
        <w:spacing w:after="0" w:line="360" w:lineRule="auto"/>
        <w:ind w:left="489"/>
        <w:textAlignment w:val="baseline"/>
        <w:rPr>
          <w:rFonts w:ascii="Times New Roman" w:eastAsia="Times New Roman" w:hAnsi="Times New Roman" w:cs="Times New Roman"/>
        </w:rPr>
      </w:pPr>
      <w:r w:rsidRPr="00A73FBD">
        <w:rPr>
          <w:rFonts w:ascii="Times New Roman" w:eastAsia="Times New Roman" w:hAnsi="Times New Roman" w:cs="Times New Roman"/>
          <w:b/>
          <w:bCs/>
        </w:rPr>
        <w:t>Output:</w:t>
      </w:r>
      <w:r w:rsidRPr="00A73FBD">
        <w:rPr>
          <w:rFonts w:ascii="Times New Roman" w:eastAsia="Times New Roman" w:hAnsi="Times New Roman" w:cs="Times New Roman"/>
        </w:rPr>
        <w:br/>
        <w:t>The table </w:t>
      </w:r>
      <w:r w:rsidRPr="00A73FBD">
        <w:rPr>
          <w:rFonts w:ascii="Times New Roman" w:eastAsia="Times New Roman" w:hAnsi="Times New Roman" w:cs="Times New Roman"/>
          <w:b/>
          <w:bCs/>
        </w:rPr>
        <w:t>Student</w:t>
      </w:r>
      <w:r w:rsidRPr="00A73FBD">
        <w:rPr>
          <w:rFonts w:ascii="Times New Roman" w:eastAsia="Times New Roman" w:hAnsi="Times New Roman" w:cs="Times New Roman"/>
        </w:rPr>
        <w:t> will now look like,</w:t>
      </w:r>
    </w:p>
    <w:tbl>
      <w:tblPr>
        <w:tblW w:w="7594" w:type="dxa"/>
        <w:jc w:val="center"/>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10"/>
        <w:gridCol w:w="1309"/>
        <w:gridCol w:w="1649"/>
        <w:gridCol w:w="2194"/>
        <w:gridCol w:w="832"/>
      </w:tblGrid>
      <w:tr w:rsidR="000F4BFD" w:rsidRPr="00A73FBD" w:rsidTr="00F3039A">
        <w:trPr>
          <w:tblHeader/>
          <w:jc w:val="center"/>
        </w:trPr>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ROLL_NO</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NAME</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ADDRESS</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PHONE</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b/>
                <w:bCs/>
              </w:rPr>
              <w:t>Age</w:t>
            </w:r>
          </w:p>
        </w:tc>
      </w:tr>
      <w:tr w:rsidR="000F4BFD" w:rsidRPr="00A73FBD" w:rsidTr="00F3039A">
        <w:trPr>
          <w:jc w:val="center"/>
        </w:trPr>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PRATIK</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0F4BFD" w:rsidRPr="00A73FBD" w:rsidTr="00F3039A">
        <w:trPr>
          <w:jc w:val="center"/>
        </w:trPr>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PRATIK</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0F4BFD" w:rsidRPr="00A73FBD" w:rsidTr="00F3039A">
        <w:trPr>
          <w:jc w:val="center"/>
        </w:trPr>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PRATIK</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0F4BFD" w:rsidRPr="00A73FBD" w:rsidTr="00F3039A">
        <w:trPr>
          <w:jc w:val="center"/>
        </w:trPr>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4</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PRATIK</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Delhi</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r w:rsidR="000F4BFD" w:rsidRPr="00A73FBD" w:rsidTr="00F3039A">
        <w:trPr>
          <w:jc w:val="center"/>
        </w:trPr>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3</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PRATIK</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ROHTAK</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20</w:t>
            </w:r>
          </w:p>
        </w:tc>
      </w:tr>
      <w:tr w:rsidR="000F4BFD" w:rsidRPr="00A73FBD" w:rsidTr="00F3039A">
        <w:trPr>
          <w:jc w:val="center"/>
        </w:trPr>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2</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PRATIK</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GURGAON</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XXXXXXXXXX</w:t>
            </w:r>
          </w:p>
        </w:tc>
        <w:tc>
          <w:tcPr>
            <w:tcW w:w="0" w:type="auto"/>
            <w:tcMar>
              <w:top w:w="95" w:type="dxa"/>
              <w:left w:w="190" w:type="dxa"/>
              <w:bottom w:w="95" w:type="dxa"/>
              <w:right w:w="190" w:type="dxa"/>
            </w:tcMar>
            <w:vAlign w:val="bottom"/>
            <w:hideMark/>
          </w:tcPr>
          <w:p w:rsidR="000F4BFD" w:rsidRPr="00A73FBD" w:rsidRDefault="000F4BFD" w:rsidP="00A73FBD">
            <w:pPr>
              <w:spacing w:after="0" w:line="360" w:lineRule="auto"/>
              <w:rPr>
                <w:rFonts w:ascii="Times New Roman" w:eastAsia="Times New Roman" w:hAnsi="Times New Roman" w:cs="Times New Roman"/>
              </w:rPr>
            </w:pPr>
            <w:r w:rsidRPr="00A73FBD">
              <w:rPr>
                <w:rFonts w:ascii="Times New Roman" w:eastAsia="Times New Roman" w:hAnsi="Times New Roman" w:cs="Times New Roman"/>
              </w:rPr>
              <w:t>18</w:t>
            </w:r>
          </w:p>
        </w:tc>
      </w:tr>
    </w:tbl>
    <w:p w:rsidR="00885C7A" w:rsidRPr="00A73FBD" w:rsidRDefault="00885C7A" w:rsidP="00A73FBD">
      <w:pPr>
        <w:tabs>
          <w:tab w:val="left" w:pos="3804"/>
        </w:tabs>
        <w:spacing w:line="360" w:lineRule="auto"/>
        <w:rPr>
          <w:rFonts w:ascii="Times New Roman" w:eastAsia="Times New Roman" w:hAnsi="Times New Roman" w:cs="Times New Roman"/>
        </w:rPr>
      </w:pPr>
    </w:p>
    <w:p w:rsidR="00457873" w:rsidRPr="00A73FBD" w:rsidRDefault="00457873" w:rsidP="00A73FBD">
      <w:pPr>
        <w:pStyle w:val="Heading1"/>
        <w:spacing w:before="0" w:beforeAutospacing="0" w:after="204" w:afterAutospacing="0" w:line="360" w:lineRule="auto"/>
        <w:textAlignment w:val="baseline"/>
        <w:rPr>
          <w:b w:val="0"/>
          <w:bCs w:val="0"/>
          <w:sz w:val="22"/>
          <w:szCs w:val="22"/>
        </w:rPr>
      </w:pPr>
      <w:r w:rsidRPr="00A73FBD">
        <w:rPr>
          <w:b w:val="0"/>
          <w:bCs w:val="0"/>
          <w:sz w:val="22"/>
          <w:szCs w:val="22"/>
        </w:rPr>
        <w:t>DROP, TRUNCATE</w:t>
      </w:r>
      <w:r w:rsidR="00B42FA8" w:rsidRPr="00A73FBD">
        <w:rPr>
          <w:b w:val="0"/>
          <w:bCs w:val="0"/>
          <w:sz w:val="22"/>
          <w:szCs w:val="22"/>
        </w:rPr>
        <w:t xml:space="preserve"> :</w:t>
      </w:r>
    </w:p>
    <w:p w:rsidR="00457873" w:rsidRPr="00A73FBD" w:rsidRDefault="00457873" w:rsidP="00A73FBD">
      <w:pPr>
        <w:pStyle w:val="NormalWeb"/>
        <w:spacing w:before="0" w:beforeAutospacing="0" w:after="0" w:afterAutospacing="0" w:line="360" w:lineRule="auto"/>
        <w:textAlignment w:val="baseline"/>
        <w:rPr>
          <w:sz w:val="22"/>
          <w:szCs w:val="22"/>
        </w:rPr>
      </w:pPr>
      <w:r w:rsidRPr="00A73FBD">
        <w:rPr>
          <w:rStyle w:val="Strong"/>
          <w:sz w:val="22"/>
          <w:szCs w:val="22"/>
          <w:bdr w:val="none" w:sz="0" w:space="0" w:color="auto" w:frame="1"/>
        </w:rPr>
        <w:t>DROP</w:t>
      </w:r>
    </w:p>
    <w:p w:rsidR="00457873" w:rsidRPr="00A73FBD" w:rsidRDefault="00457873" w:rsidP="00A73FBD">
      <w:pPr>
        <w:pStyle w:val="NormalWeb"/>
        <w:spacing w:before="0" w:beforeAutospacing="0" w:after="0" w:afterAutospacing="0" w:line="360" w:lineRule="auto"/>
        <w:textAlignment w:val="baseline"/>
        <w:rPr>
          <w:sz w:val="22"/>
          <w:szCs w:val="22"/>
        </w:rPr>
      </w:pPr>
      <w:r w:rsidRPr="00A73FBD">
        <w:rPr>
          <w:sz w:val="22"/>
          <w:szCs w:val="22"/>
        </w:rPr>
        <w:t>DROP is used to delete a whole database or just a table.The DROP statement destroys the objects like an existing database, table, index, or view.</w:t>
      </w:r>
      <w:r w:rsidRPr="00A73FBD">
        <w:rPr>
          <w:sz w:val="22"/>
          <w:szCs w:val="22"/>
        </w:rPr>
        <w:br/>
        <w:t>A DROP statement in SQL removes a component from a relational database management system (RDBMS).</w:t>
      </w:r>
      <w:r w:rsidRPr="00A73FBD">
        <w:rPr>
          <w:sz w:val="22"/>
          <w:szCs w:val="22"/>
        </w:rPr>
        <w:br/>
      </w:r>
      <w:r w:rsidRPr="00A73FBD">
        <w:rPr>
          <w:rStyle w:val="Strong"/>
          <w:sz w:val="22"/>
          <w:szCs w:val="22"/>
          <w:bdr w:val="none" w:sz="0" w:space="0" w:color="auto" w:frame="1"/>
        </w:rPr>
        <w:t>Syntax:</w:t>
      </w:r>
    </w:p>
    <w:p w:rsidR="00457873" w:rsidRPr="00A73FBD" w:rsidRDefault="00457873" w:rsidP="00A73FBD">
      <w:pPr>
        <w:pStyle w:val="HTMLPreformatted"/>
        <w:spacing w:line="360" w:lineRule="auto"/>
        <w:textAlignment w:val="baseline"/>
        <w:rPr>
          <w:rStyle w:val="Strong"/>
          <w:rFonts w:ascii="Times New Roman" w:hAnsi="Times New Roman" w:cs="Times New Roman"/>
          <w:sz w:val="22"/>
          <w:szCs w:val="22"/>
          <w:bdr w:val="none" w:sz="0" w:space="0" w:color="auto" w:frame="1"/>
        </w:rPr>
      </w:pPr>
      <w:r w:rsidRPr="00A73FBD">
        <w:rPr>
          <w:rStyle w:val="Strong"/>
          <w:rFonts w:ascii="Times New Roman" w:hAnsi="Times New Roman" w:cs="Times New Roman"/>
          <w:sz w:val="22"/>
          <w:szCs w:val="22"/>
          <w:bdr w:val="none" w:sz="0" w:space="0" w:color="auto" w:frame="1"/>
        </w:rPr>
        <w:t>DROP object object_name</w:t>
      </w:r>
    </w:p>
    <w:p w:rsidR="00457873" w:rsidRPr="00A73FBD" w:rsidRDefault="00457873" w:rsidP="00A73FBD">
      <w:pPr>
        <w:pStyle w:val="HTMLPreformatted"/>
        <w:spacing w:line="360" w:lineRule="auto"/>
        <w:textAlignment w:val="baseline"/>
        <w:rPr>
          <w:rStyle w:val="Strong"/>
          <w:rFonts w:ascii="Times New Roman" w:hAnsi="Times New Roman" w:cs="Times New Roman"/>
          <w:sz w:val="22"/>
          <w:szCs w:val="22"/>
          <w:bdr w:val="none" w:sz="0" w:space="0" w:color="auto" w:frame="1"/>
        </w:rPr>
      </w:pPr>
    </w:p>
    <w:p w:rsidR="00457873" w:rsidRPr="00A73FBD" w:rsidRDefault="00457873" w:rsidP="00A73FBD">
      <w:pPr>
        <w:pStyle w:val="HTMLPreformatted"/>
        <w:spacing w:line="360" w:lineRule="auto"/>
        <w:textAlignment w:val="baseline"/>
        <w:rPr>
          <w:rStyle w:val="Strong"/>
          <w:rFonts w:ascii="Times New Roman" w:hAnsi="Times New Roman" w:cs="Times New Roman"/>
          <w:sz w:val="22"/>
          <w:szCs w:val="22"/>
          <w:bdr w:val="none" w:sz="0" w:space="0" w:color="auto" w:frame="1"/>
        </w:rPr>
      </w:pPr>
      <w:r w:rsidRPr="00A73FBD">
        <w:rPr>
          <w:rStyle w:val="Strong"/>
          <w:rFonts w:ascii="Times New Roman" w:hAnsi="Times New Roman" w:cs="Times New Roman"/>
          <w:sz w:val="22"/>
          <w:szCs w:val="22"/>
          <w:bdr w:val="none" w:sz="0" w:space="0" w:color="auto" w:frame="1"/>
        </w:rPr>
        <w:t>Examples:</w:t>
      </w:r>
    </w:p>
    <w:p w:rsidR="00457873" w:rsidRPr="00A73FBD" w:rsidRDefault="00457873" w:rsidP="00A73FBD">
      <w:pPr>
        <w:pStyle w:val="HTMLPreformatted"/>
        <w:spacing w:line="360" w:lineRule="auto"/>
        <w:textAlignment w:val="baseline"/>
        <w:rPr>
          <w:rFonts w:ascii="Times New Roman" w:hAnsi="Times New Roman" w:cs="Times New Roman"/>
          <w:sz w:val="22"/>
          <w:szCs w:val="22"/>
        </w:rPr>
      </w:pPr>
      <w:r w:rsidRPr="00A73FBD">
        <w:rPr>
          <w:rStyle w:val="Strong"/>
          <w:rFonts w:ascii="Times New Roman" w:hAnsi="Times New Roman" w:cs="Times New Roman"/>
          <w:sz w:val="22"/>
          <w:szCs w:val="22"/>
          <w:bdr w:val="none" w:sz="0" w:space="0" w:color="auto" w:frame="1"/>
        </w:rPr>
        <w:t>DROP TABLE table_name;</w:t>
      </w:r>
    </w:p>
    <w:p w:rsidR="00457873" w:rsidRPr="00A73FBD" w:rsidRDefault="00457873" w:rsidP="00A73FBD">
      <w:pPr>
        <w:pStyle w:val="HTMLPreformatted"/>
        <w:spacing w:line="360" w:lineRule="auto"/>
        <w:textAlignment w:val="baseline"/>
        <w:rPr>
          <w:rFonts w:ascii="Times New Roman" w:hAnsi="Times New Roman" w:cs="Times New Roman"/>
          <w:sz w:val="22"/>
          <w:szCs w:val="22"/>
        </w:rPr>
      </w:pPr>
      <w:r w:rsidRPr="00A73FBD">
        <w:rPr>
          <w:rStyle w:val="Strong"/>
          <w:rFonts w:ascii="Times New Roman" w:hAnsi="Times New Roman" w:cs="Times New Roman"/>
          <w:sz w:val="22"/>
          <w:szCs w:val="22"/>
          <w:bdr w:val="none" w:sz="0" w:space="0" w:color="auto" w:frame="1"/>
        </w:rPr>
        <w:t>table_name</w:t>
      </w:r>
      <w:r w:rsidRPr="00A73FBD">
        <w:rPr>
          <w:rFonts w:ascii="Times New Roman" w:hAnsi="Times New Roman" w:cs="Times New Roman"/>
          <w:sz w:val="22"/>
          <w:szCs w:val="22"/>
        </w:rPr>
        <w:t>: Name of the table to be deleted.</w:t>
      </w:r>
    </w:p>
    <w:p w:rsidR="00457873" w:rsidRPr="00A73FBD" w:rsidRDefault="00457873" w:rsidP="00A73FBD">
      <w:pPr>
        <w:pStyle w:val="HTMLPreformatted"/>
        <w:spacing w:line="360" w:lineRule="auto"/>
        <w:textAlignment w:val="baseline"/>
        <w:rPr>
          <w:rFonts w:ascii="Times New Roman" w:hAnsi="Times New Roman" w:cs="Times New Roman"/>
          <w:sz w:val="22"/>
          <w:szCs w:val="22"/>
        </w:rPr>
      </w:pPr>
    </w:p>
    <w:p w:rsidR="00457873" w:rsidRPr="00A73FBD" w:rsidRDefault="00457873" w:rsidP="00A73FBD">
      <w:pPr>
        <w:pStyle w:val="HTMLPreformatted"/>
        <w:spacing w:line="360" w:lineRule="auto"/>
        <w:textAlignment w:val="baseline"/>
        <w:rPr>
          <w:rFonts w:ascii="Times New Roman" w:hAnsi="Times New Roman" w:cs="Times New Roman"/>
          <w:sz w:val="22"/>
          <w:szCs w:val="22"/>
        </w:rPr>
      </w:pPr>
      <w:r w:rsidRPr="00A73FBD">
        <w:rPr>
          <w:rStyle w:val="Strong"/>
          <w:rFonts w:ascii="Times New Roman" w:hAnsi="Times New Roman" w:cs="Times New Roman"/>
          <w:sz w:val="22"/>
          <w:szCs w:val="22"/>
          <w:bdr w:val="none" w:sz="0" w:space="0" w:color="auto" w:frame="1"/>
        </w:rPr>
        <w:t>DROP DATABASE database_name;</w:t>
      </w:r>
    </w:p>
    <w:p w:rsidR="00457873" w:rsidRPr="00A73FBD" w:rsidRDefault="00457873" w:rsidP="00A73FBD">
      <w:pPr>
        <w:pStyle w:val="HTMLPreformatted"/>
        <w:spacing w:line="360" w:lineRule="auto"/>
        <w:textAlignment w:val="baseline"/>
        <w:rPr>
          <w:rFonts w:ascii="Times New Roman" w:hAnsi="Times New Roman" w:cs="Times New Roman"/>
          <w:sz w:val="22"/>
          <w:szCs w:val="22"/>
        </w:rPr>
      </w:pPr>
      <w:r w:rsidRPr="00A73FBD">
        <w:rPr>
          <w:rStyle w:val="Strong"/>
          <w:rFonts w:ascii="Times New Roman" w:hAnsi="Times New Roman" w:cs="Times New Roman"/>
          <w:sz w:val="22"/>
          <w:szCs w:val="22"/>
          <w:bdr w:val="none" w:sz="0" w:space="0" w:color="auto" w:frame="1"/>
        </w:rPr>
        <w:t>database_name</w:t>
      </w:r>
      <w:r w:rsidRPr="00A73FBD">
        <w:rPr>
          <w:rFonts w:ascii="Times New Roman" w:hAnsi="Times New Roman" w:cs="Times New Roman"/>
          <w:sz w:val="22"/>
          <w:szCs w:val="22"/>
        </w:rPr>
        <w:t>: Name of the database to be deleted.</w:t>
      </w:r>
    </w:p>
    <w:p w:rsidR="00457873" w:rsidRPr="00A73FBD" w:rsidRDefault="00457873" w:rsidP="00A73FBD">
      <w:pPr>
        <w:pStyle w:val="NormalWeb"/>
        <w:spacing w:before="0" w:beforeAutospacing="0" w:after="0" w:afterAutospacing="0" w:line="360" w:lineRule="auto"/>
        <w:jc w:val="center"/>
        <w:textAlignment w:val="baseline"/>
        <w:rPr>
          <w:sz w:val="22"/>
          <w:szCs w:val="22"/>
        </w:rPr>
      </w:pPr>
      <w:r w:rsidRPr="00A73FBD">
        <w:rPr>
          <w:rStyle w:val="Strong"/>
          <w:sz w:val="22"/>
          <w:szCs w:val="22"/>
          <w:bdr w:val="none" w:sz="0" w:space="0" w:color="auto" w:frame="1"/>
        </w:rPr>
        <w:t>TRUNCATE</w:t>
      </w:r>
    </w:p>
    <w:p w:rsidR="00025036" w:rsidRPr="00025036" w:rsidRDefault="00025036" w:rsidP="00A73FBD">
      <w:pPr>
        <w:spacing w:after="0" w:line="360" w:lineRule="auto"/>
        <w:textAlignment w:val="baseline"/>
        <w:rPr>
          <w:rFonts w:ascii="Times New Roman" w:eastAsia="Times New Roman" w:hAnsi="Times New Roman" w:cs="Times New Roman"/>
        </w:rPr>
      </w:pPr>
      <w:r w:rsidRPr="00025036">
        <w:rPr>
          <w:rFonts w:ascii="Times New Roman" w:eastAsia="Times New Roman" w:hAnsi="Times New Roman" w:cs="Times New Roman"/>
        </w:rPr>
        <w:t>TRUNCATE statement is a Data Definition Language (DDL) operation that is used to mark the extents of a table for deallocation (empty for reuse). The result of this operation quickly removes all data from a table, typically bypassing a number of integrity enforcing mechanisms. It was officially introduced in the </w:t>
      </w:r>
      <w:hyperlink r:id="rId9" w:history="1">
        <w:r w:rsidRPr="00A73FBD">
          <w:rPr>
            <w:rFonts w:ascii="Times New Roman" w:eastAsia="Times New Roman" w:hAnsi="Times New Roman" w:cs="Times New Roman"/>
          </w:rPr>
          <w:t>SQL:2008 </w:t>
        </w:r>
      </w:hyperlink>
      <w:r w:rsidRPr="00025036">
        <w:rPr>
          <w:rFonts w:ascii="Times New Roman" w:eastAsia="Times New Roman" w:hAnsi="Times New Roman" w:cs="Times New Roman"/>
        </w:rPr>
        <w:t>standard.</w:t>
      </w:r>
      <w:r w:rsidRPr="00025036">
        <w:rPr>
          <w:rFonts w:ascii="Times New Roman" w:eastAsia="Times New Roman" w:hAnsi="Times New Roman" w:cs="Times New Roman"/>
        </w:rPr>
        <w:br/>
        <w:t>The TRUNCATE TABLE mytable statement is logically (though not physically) equivalent to the DELETE FROM mytable statement (without a WHERE clause).</w:t>
      </w:r>
      <w:r w:rsidRPr="00025036">
        <w:rPr>
          <w:rFonts w:ascii="Times New Roman" w:eastAsia="Times New Roman" w:hAnsi="Times New Roman" w:cs="Times New Roman"/>
        </w:rPr>
        <w:br/>
      </w:r>
      <w:r w:rsidRPr="00A73FBD">
        <w:rPr>
          <w:rFonts w:ascii="Times New Roman" w:eastAsia="Times New Roman" w:hAnsi="Times New Roman" w:cs="Times New Roman"/>
          <w:b/>
          <w:bCs/>
        </w:rPr>
        <w:t>Syntax:</w:t>
      </w:r>
    </w:p>
    <w:p w:rsidR="00025036" w:rsidRPr="00025036" w:rsidRDefault="00025036"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TRUNCATE TABLE  table_name;</w:t>
      </w:r>
    </w:p>
    <w:p w:rsidR="00025036" w:rsidRPr="00025036" w:rsidRDefault="00025036"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table_name</w:t>
      </w:r>
      <w:r w:rsidRPr="00025036">
        <w:rPr>
          <w:rFonts w:ascii="Times New Roman" w:eastAsia="Times New Roman" w:hAnsi="Times New Roman" w:cs="Times New Roman"/>
        </w:rPr>
        <w:t>: Name of the table to be truncated.</w:t>
      </w:r>
    </w:p>
    <w:p w:rsidR="00025036" w:rsidRPr="00025036" w:rsidRDefault="00025036"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rPr>
      </w:pPr>
      <w:r w:rsidRPr="00A73FBD">
        <w:rPr>
          <w:rFonts w:ascii="Times New Roman" w:eastAsia="Times New Roman" w:hAnsi="Times New Roman" w:cs="Times New Roman"/>
          <w:b/>
          <w:bCs/>
        </w:rPr>
        <w:t>DATABASE name - student_data</w:t>
      </w:r>
    </w:p>
    <w:p w:rsidR="00025036" w:rsidRPr="00025036" w:rsidRDefault="00025036" w:rsidP="00A73FBD">
      <w:pPr>
        <w:spacing w:after="0" w:line="360" w:lineRule="auto"/>
        <w:jc w:val="center"/>
        <w:textAlignment w:val="baseline"/>
        <w:rPr>
          <w:rFonts w:ascii="Times New Roman" w:eastAsia="Times New Roman" w:hAnsi="Times New Roman" w:cs="Times New Roman"/>
        </w:rPr>
      </w:pPr>
      <w:r w:rsidRPr="00A73FBD">
        <w:rPr>
          <w:rFonts w:ascii="Times New Roman" w:eastAsia="Times New Roman" w:hAnsi="Times New Roman" w:cs="Times New Roman"/>
          <w:b/>
          <w:bCs/>
        </w:rPr>
        <w:t>DROP vs TRUNCATE</w:t>
      </w:r>
    </w:p>
    <w:p w:rsidR="00025036" w:rsidRPr="00025036" w:rsidRDefault="00025036" w:rsidP="00A73FBD">
      <w:pPr>
        <w:numPr>
          <w:ilvl w:val="0"/>
          <w:numId w:val="24"/>
        </w:numPr>
        <w:spacing w:after="0" w:line="360" w:lineRule="auto"/>
        <w:ind w:left="489"/>
        <w:textAlignment w:val="baseline"/>
        <w:rPr>
          <w:rFonts w:ascii="Times New Roman" w:eastAsia="Times New Roman" w:hAnsi="Times New Roman" w:cs="Times New Roman"/>
        </w:rPr>
      </w:pPr>
      <w:r w:rsidRPr="00025036">
        <w:rPr>
          <w:rFonts w:ascii="Times New Roman" w:eastAsia="Times New Roman" w:hAnsi="Times New Roman" w:cs="Times New Roman"/>
        </w:rPr>
        <w:t>Truncate is normally ultra-fast and its ideal for deleting data from a temporary table.</w:t>
      </w:r>
    </w:p>
    <w:p w:rsidR="00025036" w:rsidRPr="00025036" w:rsidRDefault="00025036" w:rsidP="00A73FBD">
      <w:pPr>
        <w:numPr>
          <w:ilvl w:val="0"/>
          <w:numId w:val="24"/>
        </w:numPr>
        <w:spacing w:after="0" w:line="360" w:lineRule="auto"/>
        <w:ind w:left="489"/>
        <w:textAlignment w:val="baseline"/>
        <w:rPr>
          <w:rFonts w:ascii="Times New Roman" w:eastAsia="Times New Roman" w:hAnsi="Times New Roman" w:cs="Times New Roman"/>
        </w:rPr>
      </w:pPr>
      <w:r w:rsidRPr="00025036">
        <w:rPr>
          <w:rFonts w:ascii="Times New Roman" w:eastAsia="Times New Roman" w:hAnsi="Times New Roman" w:cs="Times New Roman"/>
        </w:rPr>
        <w:t>Truncate preserves the structure of the table for future use, unlike drop table where the table is deleted with its full structure.</w:t>
      </w:r>
    </w:p>
    <w:p w:rsidR="00025036" w:rsidRPr="00025036" w:rsidRDefault="00025036" w:rsidP="00A73FBD">
      <w:pPr>
        <w:numPr>
          <w:ilvl w:val="0"/>
          <w:numId w:val="24"/>
        </w:numPr>
        <w:spacing w:after="0" w:line="360" w:lineRule="auto"/>
        <w:ind w:left="489"/>
        <w:textAlignment w:val="baseline"/>
        <w:rPr>
          <w:rFonts w:ascii="Times New Roman" w:eastAsia="Times New Roman" w:hAnsi="Times New Roman" w:cs="Times New Roman"/>
        </w:rPr>
      </w:pPr>
      <w:r w:rsidRPr="00025036">
        <w:rPr>
          <w:rFonts w:ascii="Times New Roman" w:eastAsia="Times New Roman" w:hAnsi="Times New Roman" w:cs="Times New Roman"/>
        </w:rPr>
        <w:t>Table or Database deletion using DROP statement </w:t>
      </w:r>
      <w:r w:rsidRPr="00A73FBD">
        <w:rPr>
          <w:rFonts w:ascii="Times New Roman" w:eastAsia="Times New Roman" w:hAnsi="Times New Roman" w:cs="Times New Roman"/>
          <w:b/>
          <w:bCs/>
        </w:rPr>
        <w:t>cannot</w:t>
      </w:r>
      <w:r w:rsidRPr="00025036">
        <w:rPr>
          <w:rFonts w:ascii="Times New Roman" w:eastAsia="Times New Roman" w:hAnsi="Times New Roman" w:cs="Times New Roman"/>
        </w:rPr>
        <w:t> be rolled back, so it must be used wisely.</w:t>
      </w:r>
    </w:p>
    <w:p w:rsidR="00025036" w:rsidRPr="00A73FBD" w:rsidRDefault="00025036" w:rsidP="00A73FBD">
      <w:pPr>
        <w:tabs>
          <w:tab w:val="left" w:pos="3804"/>
        </w:tabs>
        <w:spacing w:line="360" w:lineRule="auto"/>
        <w:rPr>
          <w:rFonts w:ascii="Times New Roman" w:eastAsia="Times New Roman" w:hAnsi="Times New Roman" w:cs="Times New Roman"/>
        </w:rPr>
      </w:pPr>
      <w:r w:rsidRPr="00A73FBD">
        <w:rPr>
          <w:rFonts w:ascii="Times New Roman" w:eastAsia="Times New Roman" w:hAnsi="Times New Roman" w:cs="Times New Roman"/>
          <w:noProof/>
        </w:rPr>
        <w:drawing>
          <wp:inline distT="0" distB="0" distL="0" distR="0">
            <wp:extent cx="5939263" cy="1604513"/>
            <wp:effectExtent l="19050" t="0" r="4337" b="0"/>
            <wp:docPr id="36" name="Picture 36" descr="C:\Users\CSE staff\Desktop\table11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CSE staff\Desktop\table11 (6).jpg"/>
                    <pic:cNvPicPr>
                      <a:picLocks noChangeAspect="1" noChangeArrowheads="1"/>
                    </pic:cNvPicPr>
                  </pic:nvPicPr>
                  <pic:blipFill>
                    <a:blip r:embed="rId8"/>
                    <a:srcRect/>
                    <a:stretch>
                      <a:fillRect/>
                    </a:stretch>
                  </pic:blipFill>
                  <pic:spPr bwMode="auto">
                    <a:xfrm>
                      <a:off x="0" y="0"/>
                      <a:ext cx="5943600" cy="1605685"/>
                    </a:xfrm>
                    <a:prstGeom prst="rect">
                      <a:avLst/>
                    </a:prstGeom>
                    <a:noFill/>
                    <a:ln w="9525">
                      <a:noFill/>
                      <a:miter lim="800000"/>
                      <a:headEnd/>
                      <a:tailEnd/>
                    </a:ln>
                  </pic:spPr>
                </pic:pic>
              </a:graphicData>
            </a:graphic>
          </wp:inline>
        </w:drawing>
      </w:r>
    </w:p>
    <w:p w:rsidR="00025036" w:rsidRPr="00A73FBD" w:rsidRDefault="00025036" w:rsidP="00A73FBD">
      <w:pPr>
        <w:tabs>
          <w:tab w:val="left" w:pos="2785"/>
        </w:tabs>
        <w:spacing w:line="360" w:lineRule="auto"/>
        <w:rPr>
          <w:rFonts w:ascii="Times New Roman" w:eastAsia="Times New Roman" w:hAnsi="Times New Roman" w:cs="Times New Roman"/>
        </w:rPr>
      </w:pPr>
      <w:r w:rsidRPr="00A73FBD">
        <w:rPr>
          <w:rFonts w:ascii="Times New Roman" w:eastAsia="Times New Roman" w:hAnsi="Times New Roman" w:cs="Times New Roman"/>
        </w:rPr>
        <w:tab/>
      </w:r>
      <w:r w:rsidRPr="00A73FBD">
        <w:rPr>
          <w:rFonts w:ascii="Times New Roman" w:eastAsia="Times New Roman" w:hAnsi="Times New Roman" w:cs="Times New Roman"/>
          <w:noProof/>
        </w:rPr>
        <w:drawing>
          <wp:inline distT="0" distB="0" distL="0" distR="0">
            <wp:extent cx="5933548" cy="1319841"/>
            <wp:effectExtent l="19050" t="0" r="0" b="0"/>
            <wp:docPr id="37" name="Picture 37" descr="C:\Users\CSE staff\Desktop\tabl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SE staff\Desktop\table12.jpg"/>
                    <pic:cNvPicPr>
                      <a:picLocks noChangeAspect="1" noChangeArrowheads="1"/>
                    </pic:cNvPicPr>
                  </pic:nvPicPr>
                  <pic:blipFill>
                    <a:blip r:embed="rId10"/>
                    <a:srcRect/>
                    <a:stretch>
                      <a:fillRect/>
                    </a:stretch>
                  </pic:blipFill>
                  <pic:spPr bwMode="auto">
                    <a:xfrm>
                      <a:off x="0" y="0"/>
                      <a:ext cx="5943600" cy="1322077"/>
                    </a:xfrm>
                    <a:prstGeom prst="rect">
                      <a:avLst/>
                    </a:prstGeom>
                    <a:noFill/>
                    <a:ln w="9525">
                      <a:noFill/>
                      <a:miter lim="800000"/>
                      <a:headEnd/>
                      <a:tailEnd/>
                    </a:ln>
                  </pic:spPr>
                </pic:pic>
              </a:graphicData>
            </a:graphic>
          </wp:inline>
        </w:drawing>
      </w:r>
    </w:p>
    <w:p w:rsidR="00025036" w:rsidRPr="00A73FBD" w:rsidRDefault="00025036" w:rsidP="00A73FBD">
      <w:pPr>
        <w:pStyle w:val="NormalWeb"/>
        <w:spacing w:before="0" w:beforeAutospacing="0" w:after="0" w:afterAutospacing="0" w:line="360" w:lineRule="auto"/>
        <w:textAlignment w:val="baseline"/>
        <w:rPr>
          <w:sz w:val="22"/>
          <w:szCs w:val="22"/>
        </w:rPr>
      </w:pPr>
    </w:p>
    <w:p w:rsidR="00025036" w:rsidRPr="00A73FBD" w:rsidRDefault="00025036" w:rsidP="00A73FBD">
      <w:pPr>
        <w:pStyle w:val="NormalWeb"/>
        <w:spacing w:before="0" w:beforeAutospacing="0" w:after="0" w:afterAutospacing="0" w:line="360" w:lineRule="auto"/>
        <w:textAlignment w:val="baseline"/>
        <w:rPr>
          <w:sz w:val="22"/>
          <w:szCs w:val="22"/>
        </w:rPr>
      </w:pPr>
      <w:r w:rsidRPr="00A73FBD">
        <w:rPr>
          <w:b/>
          <w:bCs/>
          <w:sz w:val="22"/>
          <w:szCs w:val="22"/>
        </w:rPr>
        <w:t>Queries</w:t>
      </w:r>
    </w:p>
    <w:p w:rsidR="00025036" w:rsidRPr="00025036" w:rsidRDefault="00025036" w:rsidP="00A73FBD">
      <w:pPr>
        <w:spacing w:after="0" w:line="360" w:lineRule="auto"/>
        <w:ind w:left="489"/>
        <w:textAlignment w:val="baseline"/>
        <w:rPr>
          <w:rFonts w:ascii="Times New Roman" w:eastAsia="Times New Roman" w:hAnsi="Times New Roman" w:cs="Times New Roman"/>
        </w:rPr>
      </w:pPr>
      <w:r w:rsidRPr="00025036">
        <w:rPr>
          <w:rFonts w:ascii="Times New Roman" w:eastAsia="Times New Roman" w:hAnsi="Times New Roman" w:cs="Times New Roman"/>
        </w:rPr>
        <w:t>To delete the whole database</w:t>
      </w:r>
    </w:p>
    <w:p w:rsidR="00025036" w:rsidRPr="00025036" w:rsidRDefault="00025036"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uto"/>
        <w:ind w:left="489"/>
        <w:textAlignment w:val="baseline"/>
        <w:rPr>
          <w:rFonts w:ascii="Times New Roman" w:eastAsia="Times New Roman" w:hAnsi="Times New Roman" w:cs="Times New Roman"/>
        </w:rPr>
      </w:pPr>
      <w:r w:rsidRPr="00025036">
        <w:rPr>
          <w:rFonts w:ascii="Times New Roman" w:eastAsia="Times New Roman" w:hAnsi="Times New Roman" w:cs="Times New Roman"/>
        </w:rPr>
        <w:t xml:space="preserve">DROP DATABASE student_data; </w:t>
      </w:r>
    </w:p>
    <w:p w:rsidR="00025036" w:rsidRPr="00025036" w:rsidRDefault="00025036" w:rsidP="00A73FBD">
      <w:pPr>
        <w:spacing w:after="136" w:line="360" w:lineRule="auto"/>
        <w:ind w:left="489"/>
        <w:textAlignment w:val="baseline"/>
        <w:rPr>
          <w:rFonts w:ascii="Times New Roman" w:eastAsia="Times New Roman" w:hAnsi="Times New Roman" w:cs="Times New Roman"/>
        </w:rPr>
      </w:pPr>
      <w:r w:rsidRPr="00025036">
        <w:rPr>
          <w:rFonts w:ascii="Times New Roman" w:eastAsia="Times New Roman" w:hAnsi="Times New Roman" w:cs="Times New Roman"/>
        </w:rPr>
        <w:t>After running the above query whole database will be deleted.</w:t>
      </w:r>
    </w:p>
    <w:p w:rsidR="00025036" w:rsidRPr="00025036" w:rsidRDefault="00025036" w:rsidP="00A73FBD">
      <w:pPr>
        <w:spacing w:after="0" w:line="360" w:lineRule="auto"/>
        <w:ind w:left="489"/>
        <w:textAlignment w:val="baseline"/>
        <w:rPr>
          <w:rFonts w:ascii="Times New Roman" w:eastAsia="Times New Roman" w:hAnsi="Times New Roman" w:cs="Times New Roman"/>
        </w:rPr>
      </w:pPr>
      <w:r w:rsidRPr="00025036">
        <w:rPr>
          <w:rFonts w:ascii="Times New Roman" w:eastAsia="Times New Roman" w:hAnsi="Times New Roman" w:cs="Times New Roman"/>
        </w:rPr>
        <w:t>To truncate Student_details table from student_data database.</w:t>
      </w:r>
    </w:p>
    <w:p w:rsidR="00025036" w:rsidRPr="00025036" w:rsidRDefault="00025036" w:rsidP="00A7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uto"/>
        <w:ind w:left="489"/>
        <w:textAlignment w:val="baseline"/>
        <w:rPr>
          <w:rFonts w:ascii="Times New Roman" w:eastAsia="Times New Roman" w:hAnsi="Times New Roman" w:cs="Times New Roman"/>
        </w:rPr>
      </w:pPr>
      <w:r w:rsidRPr="00025036">
        <w:rPr>
          <w:rFonts w:ascii="Times New Roman" w:eastAsia="Times New Roman" w:hAnsi="Times New Roman" w:cs="Times New Roman"/>
        </w:rPr>
        <w:t>TRUNCATE TABLE Student_details;</w:t>
      </w:r>
    </w:p>
    <w:p w:rsidR="00025036" w:rsidRPr="00025036" w:rsidRDefault="00025036" w:rsidP="00A73FBD">
      <w:pPr>
        <w:spacing w:after="136" w:line="360" w:lineRule="auto"/>
        <w:ind w:left="489"/>
        <w:textAlignment w:val="baseline"/>
        <w:rPr>
          <w:rFonts w:ascii="Times New Roman" w:eastAsia="Times New Roman" w:hAnsi="Times New Roman" w:cs="Times New Roman"/>
        </w:rPr>
      </w:pPr>
      <w:r w:rsidRPr="00025036">
        <w:rPr>
          <w:rFonts w:ascii="Times New Roman" w:eastAsia="Times New Roman" w:hAnsi="Times New Roman" w:cs="Times New Roman"/>
        </w:rPr>
        <w:t>After running the above query Student_details table will be truncated, i.e, the data will be deleted but the structure will remain in the memory for further operations.</w:t>
      </w:r>
    </w:p>
    <w:p w:rsidR="00457873" w:rsidRPr="00A73FBD" w:rsidRDefault="00457873" w:rsidP="00A73FBD">
      <w:pPr>
        <w:tabs>
          <w:tab w:val="left" w:pos="2744"/>
        </w:tabs>
        <w:spacing w:line="360" w:lineRule="auto"/>
        <w:rPr>
          <w:rFonts w:ascii="Times New Roman" w:eastAsia="Times New Roman" w:hAnsi="Times New Roman" w:cs="Times New Roman"/>
        </w:rPr>
      </w:pPr>
    </w:p>
    <w:p w:rsidR="00A73FBD" w:rsidRPr="00A73FBD" w:rsidRDefault="00A73FBD" w:rsidP="00A73FBD">
      <w:pPr>
        <w:pStyle w:val="Heading1"/>
        <w:spacing w:before="272" w:beforeAutospacing="0" w:after="136" w:afterAutospacing="0"/>
        <w:rPr>
          <w:b w:val="0"/>
          <w:bCs w:val="0"/>
          <w:sz w:val="49"/>
          <w:szCs w:val="49"/>
        </w:rPr>
      </w:pPr>
      <w:r w:rsidRPr="00A73FBD">
        <w:rPr>
          <w:b w:val="0"/>
          <w:bCs w:val="0"/>
          <w:sz w:val="49"/>
          <w:szCs w:val="49"/>
        </w:rPr>
        <w:t>Key Constraints in DBMS</w:t>
      </w:r>
    </w:p>
    <w:p w:rsidR="00A73FBD" w:rsidRPr="00A73FBD" w:rsidRDefault="00A73FBD" w:rsidP="00A73FBD">
      <w:pPr>
        <w:pStyle w:val="Heading2"/>
        <w:spacing w:before="272" w:after="136"/>
        <w:rPr>
          <w:rFonts w:ascii="Times New Roman" w:hAnsi="Times New Roman" w:cs="Times New Roman"/>
          <w:b w:val="0"/>
          <w:bCs w:val="0"/>
          <w:color w:val="auto"/>
          <w:sz w:val="41"/>
          <w:szCs w:val="41"/>
        </w:rPr>
      </w:pPr>
      <w:r w:rsidRPr="00A73FBD">
        <w:rPr>
          <w:rFonts w:ascii="Times New Roman" w:hAnsi="Times New Roman" w:cs="Times New Roman"/>
          <w:b w:val="0"/>
          <w:bCs w:val="0"/>
          <w:color w:val="auto"/>
          <w:sz w:val="41"/>
          <w:szCs w:val="41"/>
        </w:rPr>
        <w:t>Key Constraints in DBMS </w:t>
      </w:r>
    </w:p>
    <w:p w:rsidR="00A73FBD" w:rsidRPr="00A73FBD" w:rsidRDefault="00A73FBD" w:rsidP="00A73FBD">
      <w:pPr>
        <w:numPr>
          <w:ilvl w:val="0"/>
          <w:numId w:val="26"/>
        </w:numPr>
        <w:spacing w:before="100" w:beforeAutospacing="1" w:after="100" w:afterAutospacing="1" w:line="240" w:lineRule="auto"/>
        <w:rPr>
          <w:rFonts w:ascii="Times New Roman" w:hAnsi="Times New Roman" w:cs="Times New Roman"/>
        </w:rPr>
      </w:pPr>
      <w:r w:rsidRPr="00A73FBD">
        <w:rPr>
          <w:rFonts w:ascii="Times New Roman" w:hAnsi="Times New Roman" w:cs="Times New Roman"/>
        </w:rPr>
        <w:t>Constraints or nothing but the rules that are to be followed while entering data into columns of the database table </w:t>
      </w:r>
    </w:p>
    <w:p w:rsidR="00A73FBD" w:rsidRPr="00A73FBD" w:rsidRDefault="00A73FBD" w:rsidP="00A73FBD">
      <w:pPr>
        <w:numPr>
          <w:ilvl w:val="0"/>
          <w:numId w:val="26"/>
        </w:numPr>
        <w:spacing w:before="100" w:beforeAutospacing="1" w:after="100" w:afterAutospacing="1" w:line="240" w:lineRule="auto"/>
        <w:rPr>
          <w:rFonts w:ascii="Times New Roman" w:hAnsi="Times New Roman" w:cs="Times New Roman"/>
        </w:rPr>
      </w:pPr>
      <w:r w:rsidRPr="00A73FBD">
        <w:rPr>
          <w:rFonts w:ascii="Times New Roman" w:hAnsi="Times New Roman" w:cs="Times New Roman"/>
        </w:rPr>
        <w:t>Constraints ensure that data entered by the user into columns must be within the criteria specified by the condition </w:t>
      </w:r>
    </w:p>
    <w:p w:rsidR="00A73FBD" w:rsidRPr="00A73FBD" w:rsidRDefault="00A73FBD" w:rsidP="00A73FBD">
      <w:pPr>
        <w:numPr>
          <w:ilvl w:val="0"/>
          <w:numId w:val="26"/>
        </w:numPr>
        <w:spacing w:before="100" w:beforeAutospacing="1" w:after="100" w:afterAutospacing="1" w:line="240" w:lineRule="auto"/>
        <w:rPr>
          <w:rFonts w:ascii="Times New Roman" w:hAnsi="Times New Roman" w:cs="Times New Roman"/>
        </w:rPr>
      </w:pPr>
      <w:r w:rsidRPr="00A73FBD">
        <w:rPr>
          <w:rFonts w:ascii="Times New Roman" w:hAnsi="Times New Roman" w:cs="Times New Roman"/>
        </w:rPr>
        <w:t>For example, if you want to maintain only unique IDs in the employee table or if you want to enter only age under 18 in the student table etc </w:t>
      </w:r>
    </w:p>
    <w:p w:rsidR="00A73FBD" w:rsidRPr="00A73FBD" w:rsidRDefault="00A73FBD" w:rsidP="00A73FBD">
      <w:pPr>
        <w:numPr>
          <w:ilvl w:val="0"/>
          <w:numId w:val="26"/>
        </w:numPr>
        <w:spacing w:before="100" w:beforeAutospacing="1" w:after="100" w:afterAutospacing="1" w:line="240" w:lineRule="auto"/>
        <w:rPr>
          <w:rFonts w:ascii="Times New Roman" w:hAnsi="Times New Roman" w:cs="Times New Roman"/>
        </w:rPr>
      </w:pPr>
      <w:r w:rsidRPr="00A73FBD">
        <w:rPr>
          <w:rFonts w:ascii="Times New Roman" w:hAnsi="Times New Roman" w:cs="Times New Roman"/>
        </w:rPr>
        <w:t>We have 5 types of key constraints </w:t>
      </w:r>
    </w:p>
    <w:p w:rsidR="00A73FBD" w:rsidRPr="00A73FBD" w:rsidRDefault="00A73FBD" w:rsidP="00A73FBD">
      <w:pPr>
        <w:numPr>
          <w:ilvl w:val="1"/>
          <w:numId w:val="26"/>
        </w:numPr>
        <w:spacing w:before="100" w:beforeAutospacing="1" w:after="100" w:afterAutospacing="1" w:line="240" w:lineRule="auto"/>
        <w:rPr>
          <w:rFonts w:ascii="Times New Roman" w:hAnsi="Times New Roman" w:cs="Times New Roman"/>
        </w:rPr>
      </w:pPr>
      <w:r w:rsidRPr="00A73FBD">
        <w:rPr>
          <w:rStyle w:val="HTMLCode"/>
          <w:rFonts w:ascii="Times New Roman" w:eastAsiaTheme="minorHAnsi" w:hAnsi="Times New Roman" w:cs="Times New Roman"/>
          <w:shd w:val="clear" w:color="auto" w:fill="F9F2F4"/>
        </w:rPr>
        <w:t>NOT NULL:</w:t>
      </w:r>
      <w:r w:rsidRPr="00A73FBD">
        <w:rPr>
          <w:rFonts w:ascii="Times New Roman" w:hAnsi="Times New Roman" w:cs="Times New Roman"/>
        </w:rPr>
        <w:t> ensures that the specified </w:t>
      </w:r>
      <w:r w:rsidRPr="00A73FBD">
        <w:rPr>
          <w:rStyle w:val="Strong"/>
          <w:rFonts w:ascii="Times New Roman" w:hAnsi="Times New Roman" w:cs="Times New Roman"/>
          <w:iCs/>
        </w:rPr>
        <w:t>column doesn’t contain a NULL value.</w:t>
      </w:r>
    </w:p>
    <w:p w:rsidR="00A73FBD" w:rsidRPr="00A73FBD" w:rsidRDefault="00A73FBD" w:rsidP="00A73FBD">
      <w:pPr>
        <w:numPr>
          <w:ilvl w:val="1"/>
          <w:numId w:val="26"/>
        </w:numPr>
        <w:spacing w:before="100" w:beforeAutospacing="1" w:after="100" w:afterAutospacing="1" w:line="240" w:lineRule="auto"/>
        <w:rPr>
          <w:rFonts w:ascii="Times New Roman" w:hAnsi="Times New Roman" w:cs="Times New Roman"/>
        </w:rPr>
      </w:pPr>
      <w:r w:rsidRPr="00A73FBD">
        <w:rPr>
          <w:rStyle w:val="HTMLCode"/>
          <w:rFonts w:ascii="Times New Roman" w:eastAsiaTheme="minorHAnsi" w:hAnsi="Times New Roman" w:cs="Times New Roman"/>
          <w:shd w:val="clear" w:color="auto" w:fill="F9F2F4"/>
        </w:rPr>
        <w:t>UNIQUE :</w:t>
      </w:r>
      <w:r w:rsidRPr="00A73FBD">
        <w:rPr>
          <w:rFonts w:ascii="Times New Roman" w:hAnsi="Times New Roman" w:cs="Times New Roman"/>
        </w:rPr>
        <w:t> </w:t>
      </w:r>
      <w:r w:rsidRPr="00A73FBD">
        <w:rPr>
          <w:rStyle w:val="Strong"/>
          <w:rFonts w:ascii="Times New Roman" w:hAnsi="Times New Roman" w:cs="Times New Roman"/>
          <w:iCs/>
        </w:rPr>
        <w:t>provides a unique/distinct values</w:t>
      </w:r>
      <w:r w:rsidRPr="00A73FBD">
        <w:rPr>
          <w:rFonts w:ascii="Times New Roman" w:hAnsi="Times New Roman" w:cs="Times New Roman"/>
        </w:rPr>
        <w:t> to specified columns.</w:t>
      </w:r>
    </w:p>
    <w:p w:rsidR="00A73FBD" w:rsidRPr="00A73FBD" w:rsidRDefault="00A73FBD" w:rsidP="00A73FBD">
      <w:pPr>
        <w:numPr>
          <w:ilvl w:val="1"/>
          <w:numId w:val="26"/>
        </w:numPr>
        <w:spacing w:before="100" w:beforeAutospacing="1" w:after="100" w:afterAutospacing="1" w:line="240" w:lineRule="auto"/>
        <w:rPr>
          <w:rFonts w:ascii="Times New Roman" w:hAnsi="Times New Roman" w:cs="Times New Roman"/>
        </w:rPr>
      </w:pPr>
      <w:r w:rsidRPr="00A73FBD">
        <w:rPr>
          <w:rStyle w:val="HTMLCode"/>
          <w:rFonts w:ascii="Times New Roman" w:eastAsiaTheme="minorHAnsi" w:hAnsi="Times New Roman" w:cs="Times New Roman"/>
          <w:shd w:val="clear" w:color="auto" w:fill="F9F2F4"/>
        </w:rPr>
        <w:t>DEFAULT:</w:t>
      </w:r>
      <w:r w:rsidRPr="00A73FBD">
        <w:rPr>
          <w:rFonts w:ascii="Times New Roman" w:hAnsi="Times New Roman" w:cs="Times New Roman"/>
        </w:rPr>
        <w:t> </w:t>
      </w:r>
      <w:r w:rsidRPr="00A73FBD">
        <w:rPr>
          <w:rStyle w:val="Strong"/>
          <w:rFonts w:ascii="Times New Roman" w:hAnsi="Times New Roman" w:cs="Times New Roman"/>
          <w:iCs/>
        </w:rPr>
        <w:t>provides a default value</w:t>
      </w:r>
      <w:r w:rsidRPr="00A73FBD">
        <w:rPr>
          <w:rStyle w:val="Emphasis"/>
          <w:rFonts w:ascii="Times New Roman" w:hAnsi="Times New Roman" w:cs="Times New Roman"/>
          <w:i w:val="0"/>
        </w:rPr>
        <w:t> </w:t>
      </w:r>
      <w:r w:rsidRPr="00A73FBD">
        <w:rPr>
          <w:rStyle w:val="Strong"/>
          <w:rFonts w:ascii="Times New Roman" w:hAnsi="Times New Roman" w:cs="Times New Roman"/>
          <w:iCs/>
        </w:rPr>
        <w:t>to a column</w:t>
      </w:r>
      <w:r w:rsidRPr="00A73FBD">
        <w:rPr>
          <w:rFonts w:ascii="Times New Roman" w:hAnsi="Times New Roman" w:cs="Times New Roman"/>
        </w:rPr>
        <w:t> if none is specified.</w:t>
      </w:r>
    </w:p>
    <w:p w:rsidR="00A73FBD" w:rsidRPr="00A73FBD" w:rsidRDefault="00A73FBD" w:rsidP="00A73FBD">
      <w:pPr>
        <w:numPr>
          <w:ilvl w:val="1"/>
          <w:numId w:val="26"/>
        </w:numPr>
        <w:spacing w:before="100" w:beforeAutospacing="1" w:after="100" w:afterAutospacing="1" w:line="240" w:lineRule="auto"/>
        <w:rPr>
          <w:rFonts w:ascii="Times New Roman" w:hAnsi="Times New Roman" w:cs="Times New Roman"/>
        </w:rPr>
      </w:pPr>
      <w:r w:rsidRPr="00A73FBD">
        <w:rPr>
          <w:rStyle w:val="HTMLCode"/>
          <w:rFonts w:ascii="Times New Roman" w:eastAsiaTheme="minorHAnsi" w:hAnsi="Times New Roman" w:cs="Times New Roman"/>
          <w:shd w:val="clear" w:color="auto" w:fill="F9F2F4"/>
        </w:rPr>
        <w:t>CHECK :</w:t>
      </w:r>
      <w:r w:rsidRPr="00A73FBD">
        <w:rPr>
          <w:rStyle w:val="Strong"/>
          <w:rFonts w:ascii="Times New Roman" w:hAnsi="Times New Roman" w:cs="Times New Roman"/>
          <w:iCs/>
        </w:rPr>
        <w:t>checks for the predefined conditions before inserting</w:t>
      </w:r>
      <w:r w:rsidRPr="00A73FBD">
        <w:rPr>
          <w:rFonts w:ascii="Times New Roman" w:hAnsi="Times New Roman" w:cs="Times New Roman"/>
        </w:rPr>
        <w:t> the data inside the table.</w:t>
      </w:r>
    </w:p>
    <w:p w:rsidR="00A73FBD" w:rsidRPr="00A73FBD" w:rsidRDefault="00A73FBD" w:rsidP="00A73FBD">
      <w:pPr>
        <w:numPr>
          <w:ilvl w:val="1"/>
          <w:numId w:val="26"/>
        </w:numPr>
        <w:spacing w:before="100" w:beforeAutospacing="1" w:after="100" w:afterAutospacing="1" w:line="240" w:lineRule="auto"/>
        <w:rPr>
          <w:rFonts w:ascii="Times New Roman" w:hAnsi="Times New Roman" w:cs="Times New Roman"/>
        </w:rPr>
      </w:pPr>
      <w:r w:rsidRPr="00A73FBD">
        <w:rPr>
          <w:rStyle w:val="HTMLCode"/>
          <w:rFonts w:ascii="Times New Roman" w:eastAsiaTheme="minorHAnsi" w:hAnsi="Times New Roman" w:cs="Times New Roman"/>
          <w:shd w:val="clear" w:color="auto" w:fill="F9F2F4"/>
        </w:rPr>
        <w:t>PRIMARY KEY:</w:t>
      </w:r>
      <w:r w:rsidRPr="00A73FBD">
        <w:rPr>
          <w:rFonts w:ascii="Times New Roman" w:hAnsi="Times New Roman" w:cs="Times New Roman"/>
        </w:rPr>
        <w:t> it </w:t>
      </w:r>
      <w:r w:rsidRPr="00A73FBD">
        <w:rPr>
          <w:rStyle w:val="Strong"/>
          <w:rFonts w:ascii="Times New Roman" w:hAnsi="Times New Roman" w:cs="Times New Roman"/>
          <w:iCs/>
        </w:rPr>
        <w:t>uniquely identifies a row</w:t>
      </w:r>
      <w:r w:rsidRPr="00A73FBD">
        <w:rPr>
          <w:rFonts w:ascii="Times New Roman" w:hAnsi="Times New Roman" w:cs="Times New Roman"/>
        </w:rPr>
        <w:t> in a table.</w:t>
      </w:r>
    </w:p>
    <w:p w:rsidR="00A73FBD" w:rsidRPr="00A73FBD" w:rsidRDefault="00A73FBD" w:rsidP="00A73FBD">
      <w:pPr>
        <w:numPr>
          <w:ilvl w:val="1"/>
          <w:numId w:val="26"/>
        </w:numPr>
        <w:spacing w:before="100" w:beforeAutospacing="1" w:after="100" w:afterAutospacing="1" w:line="240" w:lineRule="auto"/>
        <w:rPr>
          <w:rFonts w:ascii="Times New Roman" w:hAnsi="Times New Roman" w:cs="Times New Roman"/>
        </w:rPr>
      </w:pPr>
      <w:r w:rsidRPr="00A73FBD">
        <w:rPr>
          <w:rStyle w:val="HTMLCode"/>
          <w:rFonts w:ascii="Times New Roman" w:eastAsiaTheme="minorHAnsi" w:hAnsi="Times New Roman" w:cs="Times New Roman"/>
          <w:shd w:val="clear" w:color="auto" w:fill="F9F2F4"/>
        </w:rPr>
        <w:t>FOREIGN KEY:</w:t>
      </w:r>
      <w:r w:rsidRPr="00A73FBD">
        <w:rPr>
          <w:rFonts w:ascii="Times New Roman" w:hAnsi="Times New Roman" w:cs="Times New Roman"/>
        </w:rPr>
        <w:t> ensures </w:t>
      </w:r>
      <w:r w:rsidRPr="00A73FBD">
        <w:rPr>
          <w:rStyle w:val="Strong"/>
          <w:rFonts w:ascii="Times New Roman" w:hAnsi="Times New Roman" w:cs="Times New Roman"/>
          <w:iCs/>
        </w:rPr>
        <w:t>referential integrity</w:t>
      </w:r>
      <w:r w:rsidRPr="00A73FBD">
        <w:rPr>
          <w:rFonts w:ascii="Times New Roman" w:hAnsi="Times New Roman" w:cs="Times New Roman"/>
        </w:rPr>
        <w:t> of the relationship</w:t>
      </w:r>
    </w:p>
    <w:p w:rsidR="00A73FBD" w:rsidRPr="00A73FBD" w:rsidRDefault="00A73FBD" w:rsidP="00A73FBD">
      <w:pPr>
        <w:spacing w:after="0"/>
        <w:jc w:val="center"/>
        <w:rPr>
          <w:rFonts w:ascii="Times New Roman" w:hAnsi="Times New Roman" w:cs="Times New Roman"/>
          <w:sz w:val="19"/>
          <w:szCs w:val="19"/>
        </w:rPr>
      </w:pPr>
      <w:r w:rsidRPr="00A73FBD">
        <w:rPr>
          <w:rFonts w:ascii="Times New Roman" w:hAnsi="Times New Roman" w:cs="Times New Roman"/>
          <w:noProof/>
          <w:sz w:val="19"/>
          <w:szCs w:val="19"/>
        </w:rPr>
        <w:lastRenderedPageBreak/>
        <w:drawing>
          <wp:inline distT="0" distB="0" distL="0" distR="0">
            <wp:extent cx="2855595" cy="2855595"/>
            <wp:effectExtent l="19050" t="0" r="1905" b="0"/>
            <wp:docPr id="39" name="Picture 39" descr="Ke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Key Constraints"/>
                    <pic:cNvPicPr>
                      <a:picLocks noChangeAspect="1" noChangeArrowheads="1"/>
                    </pic:cNvPicPr>
                  </pic:nvPicPr>
                  <pic:blipFill>
                    <a:blip r:embed="rId11"/>
                    <a:srcRect/>
                    <a:stretch>
                      <a:fillRect/>
                    </a:stretch>
                  </pic:blipFill>
                  <pic:spPr bwMode="auto">
                    <a:xfrm>
                      <a:off x="0" y="0"/>
                      <a:ext cx="2855595" cy="2855595"/>
                    </a:xfrm>
                    <a:prstGeom prst="rect">
                      <a:avLst/>
                    </a:prstGeom>
                    <a:noFill/>
                    <a:ln w="9525">
                      <a:noFill/>
                      <a:miter lim="800000"/>
                      <a:headEnd/>
                      <a:tailEnd/>
                    </a:ln>
                  </pic:spPr>
                </pic:pic>
              </a:graphicData>
            </a:graphic>
          </wp:inline>
        </w:drawing>
      </w:r>
    </w:p>
    <w:p w:rsidR="00A73FBD" w:rsidRPr="00A73FBD" w:rsidRDefault="00A73FBD" w:rsidP="00A73FBD">
      <w:pPr>
        <w:pStyle w:val="Heading3"/>
        <w:spacing w:before="272" w:after="136"/>
        <w:rPr>
          <w:rFonts w:ascii="Times New Roman" w:hAnsi="Times New Roman" w:cs="Times New Roman"/>
          <w:b w:val="0"/>
          <w:bCs w:val="0"/>
          <w:color w:val="auto"/>
          <w:sz w:val="23"/>
          <w:szCs w:val="23"/>
        </w:rPr>
      </w:pPr>
      <w:r w:rsidRPr="00A73FBD">
        <w:rPr>
          <w:rStyle w:val="Strong"/>
          <w:rFonts w:ascii="Times New Roman" w:hAnsi="Times New Roman" w:cs="Times New Roman"/>
          <w:b/>
          <w:bCs/>
          <w:color w:val="auto"/>
          <w:sz w:val="23"/>
          <w:szCs w:val="23"/>
        </w:rPr>
        <w:t>Not Null </w:t>
      </w:r>
    </w:p>
    <w:p w:rsidR="00A73FBD" w:rsidRPr="00A73FBD" w:rsidRDefault="00A73FBD" w:rsidP="00A73FBD">
      <w:pPr>
        <w:numPr>
          <w:ilvl w:val="0"/>
          <w:numId w:val="27"/>
        </w:numPr>
        <w:spacing w:before="100" w:beforeAutospacing="1" w:after="100" w:afterAutospacing="1" w:line="240" w:lineRule="auto"/>
        <w:rPr>
          <w:rFonts w:ascii="Times New Roman" w:hAnsi="Times New Roman" w:cs="Times New Roman"/>
        </w:rPr>
      </w:pPr>
      <w:r w:rsidRPr="00A73FBD">
        <w:rPr>
          <w:rFonts w:ascii="Times New Roman" w:hAnsi="Times New Roman" w:cs="Times New Roman"/>
        </w:rPr>
        <w:t>Null represents a record where data may be missing  data or data for that record may be optional</w:t>
      </w:r>
    </w:p>
    <w:p w:rsidR="00A73FBD" w:rsidRPr="00A73FBD" w:rsidRDefault="00A73FBD" w:rsidP="00A73FBD">
      <w:pPr>
        <w:numPr>
          <w:ilvl w:val="0"/>
          <w:numId w:val="27"/>
        </w:numPr>
        <w:spacing w:before="100" w:beforeAutospacing="1" w:after="100" w:afterAutospacing="1" w:line="240" w:lineRule="auto"/>
        <w:rPr>
          <w:rFonts w:ascii="Times New Roman" w:hAnsi="Times New Roman" w:cs="Times New Roman"/>
        </w:rPr>
      </w:pPr>
      <w:r w:rsidRPr="00A73FBD">
        <w:rPr>
          <w:rFonts w:ascii="Times New Roman" w:hAnsi="Times New Roman" w:cs="Times New Roman"/>
        </w:rPr>
        <w:t>Once </w:t>
      </w:r>
      <w:r w:rsidRPr="00A73FBD">
        <w:rPr>
          <w:rStyle w:val="Strong"/>
          <w:rFonts w:ascii="Times New Roman" w:hAnsi="Times New Roman" w:cs="Times New Roman"/>
          <w:iCs/>
        </w:rPr>
        <w:t>not null is applied to a particular column, you cannot enter null values to that column</w:t>
      </w:r>
      <w:r w:rsidRPr="00A73FBD">
        <w:rPr>
          <w:rFonts w:ascii="Times New Roman" w:hAnsi="Times New Roman" w:cs="Times New Roman"/>
        </w:rPr>
        <w:t> and restricted to maintain  only some proper value other than null </w:t>
      </w:r>
    </w:p>
    <w:p w:rsidR="00A73FBD" w:rsidRPr="00A73FBD" w:rsidRDefault="00A73FBD" w:rsidP="00A73FBD">
      <w:pPr>
        <w:numPr>
          <w:ilvl w:val="0"/>
          <w:numId w:val="27"/>
        </w:numPr>
        <w:spacing w:before="100" w:beforeAutospacing="1" w:after="100" w:afterAutospacing="1" w:line="240" w:lineRule="auto"/>
        <w:rPr>
          <w:rFonts w:ascii="Times New Roman" w:hAnsi="Times New Roman" w:cs="Times New Roman"/>
        </w:rPr>
      </w:pPr>
      <w:r w:rsidRPr="00A73FBD">
        <w:rPr>
          <w:rFonts w:ascii="Times New Roman" w:hAnsi="Times New Roman" w:cs="Times New Roman"/>
        </w:rPr>
        <w:t>A </w:t>
      </w:r>
      <w:r w:rsidRPr="00A73FBD">
        <w:rPr>
          <w:rStyle w:val="Strong"/>
          <w:rFonts w:ascii="Times New Roman" w:hAnsi="Times New Roman" w:cs="Times New Roman"/>
          <w:iCs/>
        </w:rPr>
        <w:t>not-null constraint cannot be applied at table level</w:t>
      </w:r>
    </w:p>
    <w:p w:rsidR="00A73FBD" w:rsidRPr="00A73FBD" w:rsidRDefault="00A73FBD" w:rsidP="00A73FBD">
      <w:pPr>
        <w:pStyle w:val="Heading4"/>
        <w:spacing w:before="136" w:after="136"/>
        <w:rPr>
          <w:rFonts w:ascii="Times New Roman" w:hAnsi="Times New Roman" w:cs="Times New Roman"/>
          <w:b w:val="0"/>
          <w:bCs w:val="0"/>
          <w:i w:val="0"/>
          <w:color w:val="auto"/>
          <w:u w:val="single"/>
        </w:rPr>
      </w:pPr>
      <w:r w:rsidRPr="00A73FBD">
        <w:rPr>
          <w:rStyle w:val="Strong"/>
          <w:rFonts w:ascii="Times New Roman" w:hAnsi="Times New Roman" w:cs="Times New Roman"/>
          <w:b/>
          <w:bCs/>
          <w:i w:val="0"/>
          <w:color w:val="auto"/>
          <w:u w:val="single"/>
        </w:rPr>
        <w:t>Example</w:t>
      </w:r>
      <w:r w:rsidRPr="00A73FBD">
        <w:rPr>
          <w:rFonts w:ascii="Times New Roman" w:hAnsi="Times New Roman" w:cs="Times New Roman"/>
          <w:b w:val="0"/>
          <w:bCs w:val="0"/>
          <w:i w:val="0"/>
          <w:color w:val="auto"/>
          <w:u w:val="single"/>
        </w:rPr>
        <w:t> </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CREATE TABLE STUDENT </w:t>
      </w:r>
      <w:r w:rsidRPr="00A73FBD">
        <w:rPr>
          <w:rFonts w:ascii="Times New Roman" w:hAnsi="Times New Roman" w:cs="Times New Roman"/>
          <w:sz w:val="19"/>
          <w:szCs w:val="19"/>
        </w:rPr>
        <w:br/>
        <w:t>(</w:t>
      </w:r>
      <w:r w:rsidRPr="00A73FBD">
        <w:rPr>
          <w:rFonts w:ascii="Times New Roman" w:hAnsi="Times New Roman" w:cs="Times New Roman"/>
          <w:sz w:val="19"/>
          <w:szCs w:val="19"/>
        </w:rPr>
        <w:br/>
        <w:t>   ID   INT            </w:t>
      </w:r>
      <w:r w:rsidRPr="00A73FBD">
        <w:rPr>
          <w:rStyle w:val="Emphasis"/>
          <w:rFonts w:ascii="Times New Roman" w:hAnsi="Times New Roman" w:cs="Times New Roman"/>
          <w:i w:val="0"/>
          <w:sz w:val="19"/>
          <w:szCs w:val="19"/>
        </w:rPr>
        <w:t xml:space="preserve"> NOT NULL</w:t>
      </w:r>
      <w:r w:rsidRPr="00A73FBD">
        <w:rPr>
          <w:rFonts w:ascii="Times New Roman" w:hAnsi="Times New Roman" w:cs="Times New Roman"/>
          <w:sz w:val="19"/>
          <w:szCs w:val="19"/>
        </w:rPr>
        <w:t>,</w:t>
      </w:r>
      <w:r w:rsidRPr="00A73FBD">
        <w:rPr>
          <w:rFonts w:ascii="Times New Roman" w:hAnsi="Times New Roman" w:cs="Times New Roman"/>
          <w:sz w:val="19"/>
          <w:szCs w:val="19"/>
        </w:rPr>
        <w:br/>
        <w:t xml:space="preserve">   NAME VARCHAR (20)     </w:t>
      </w:r>
      <w:r w:rsidRPr="00A73FBD">
        <w:rPr>
          <w:rStyle w:val="Emphasis"/>
          <w:rFonts w:ascii="Times New Roman" w:hAnsi="Times New Roman" w:cs="Times New Roman"/>
          <w:i w:val="0"/>
          <w:sz w:val="19"/>
          <w:szCs w:val="19"/>
        </w:rPr>
        <w:t>NOT NULL</w:t>
      </w:r>
      <w:r w:rsidRPr="00A73FBD">
        <w:rPr>
          <w:rFonts w:ascii="Times New Roman" w:hAnsi="Times New Roman" w:cs="Times New Roman"/>
          <w:sz w:val="19"/>
          <w:szCs w:val="19"/>
        </w:rPr>
        <w:t>,</w:t>
      </w:r>
      <w:r w:rsidRPr="00A73FBD">
        <w:rPr>
          <w:rFonts w:ascii="Times New Roman" w:hAnsi="Times New Roman" w:cs="Times New Roman"/>
          <w:sz w:val="19"/>
          <w:szCs w:val="19"/>
        </w:rPr>
        <w:br/>
        <w:t>   AGE  INT            </w:t>
      </w:r>
      <w:r w:rsidRPr="00A73FBD">
        <w:rPr>
          <w:rStyle w:val="Emphasis"/>
          <w:rFonts w:ascii="Times New Roman" w:hAnsi="Times New Roman" w:cs="Times New Roman"/>
          <w:i w:val="0"/>
          <w:sz w:val="19"/>
          <w:szCs w:val="19"/>
        </w:rPr>
        <w:t xml:space="preserve"> NOT NULL</w:t>
      </w:r>
      <w:r w:rsidRPr="00A73FBD">
        <w:rPr>
          <w:rFonts w:ascii="Times New Roman" w:hAnsi="Times New Roman" w:cs="Times New Roman"/>
          <w:sz w:val="19"/>
          <w:szCs w:val="19"/>
        </w:rPr>
        <w:t>,</w:t>
      </w:r>
      <w:r w:rsidRPr="00A73FBD">
        <w:rPr>
          <w:rFonts w:ascii="Times New Roman" w:hAnsi="Times New Roman" w:cs="Times New Roman"/>
          <w:sz w:val="19"/>
          <w:szCs w:val="19"/>
        </w:rPr>
        <w:br/>
        <w:t>   ADDRESS  CHAR (25) ,</w:t>
      </w:r>
      <w:r w:rsidRPr="00A73FBD">
        <w:rPr>
          <w:rFonts w:ascii="Times New Roman" w:hAnsi="Times New Roman" w:cs="Times New Roman"/>
          <w:sz w:val="19"/>
          <w:szCs w:val="19"/>
        </w:rPr>
        <w:br/>
        <w:t>   SALARY   DECIMAL (18, 2),       </w:t>
      </w:r>
      <w:r w:rsidRPr="00A73FBD">
        <w:rPr>
          <w:rFonts w:ascii="Times New Roman" w:hAnsi="Times New Roman" w:cs="Times New Roman"/>
          <w:sz w:val="19"/>
          <w:szCs w:val="19"/>
        </w:rPr>
        <w:br/>
        <w:t>   PRIMARY KEY (ID)</w:t>
      </w:r>
      <w:r w:rsidRPr="00A73FBD">
        <w:rPr>
          <w:rFonts w:ascii="Times New Roman" w:hAnsi="Times New Roman" w:cs="Times New Roman"/>
          <w:sz w:val="19"/>
          <w:szCs w:val="19"/>
        </w:rPr>
        <w:br/>
        <w:t>); </w:t>
      </w:r>
    </w:p>
    <w:p w:rsidR="00A73FBD" w:rsidRPr="00A73FBD" w:rsidRDefault="00A73FBD" w:rsidP="00A73FBD">
      <w:pPr>
        <w:jc w:val="center"/>
        <w:rPr>
          <w:rFonts w:ascii="Times New Roman" w:hAnsi="Times New Roman" w:cs="Times New Roman"/>
          <w:sz w:val="19"/>
          <w:szCs w:val="19"/>
        </w:rPr>
      </w:pPr>
      <w:r w:rsidRPr="00A73FBD">
        <w:rPr>
          <w:rFonts w:ascii="Times New Roman" w:hAnsi="Times New Roman" w:cs="Times New Roman"/>
          <w:noProof/>
          <w:sz w:val="19"/>
          <w:szCs w:val="19"/>
        </w:rPr>
        <w:lastRenderedPageBreak/>
        <w:drawing>
          <wp:inline distT="0" distB="0" distL="0" distR="0">
            <wp:extent cx="2855595" cy="2855595"/>
            <wp:effectExtent l="19050" t="0" r="1905" b="0"/>
            <wp:docPr id="40" name="Picture 40" descr="NOT 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T NULL"/>
                    <pic:cNvPicPr>
                      <a:picLocks noChangeAspect="1" noChangeArrowheads="1"/>
                    </pic:cNvPicPr>
                  </pic:nvPicPr>
                  <pic:blipFill>
                    <a:blip r:embed="rId12"/>
                    <a:srcRect/>
                    <a:stretch>
                      <a:fillRect/>
                    </a:stretch>
                  </pic:blipFill>
                  <pic:spPr bwMode="auto">
                    <a:xfrm>
                      <a:off x="0" y="0"/>
                      <a:ext cx="2855595" cy="2855595"/>
                    </a:xfrm>
                    <a:prstGeom prst="rect">
                      <a:avLst/>
                    </a:prstGeom>
                    <a:noFill/>
                    <a:ln w="9525">
                      <a:noFill/>
                      <a:miter lim="800000"/>
                      <a:headEnd/>
                      <a:tailEnd/>
                    </a:ln>
                  </pic:spPr>
                </pic:pic>
              </a:graphicData>
            </a:graphic>
          </wp:inline>
        </w:drawing>
      </w:r>
    </w:p>
    <w:p w:rsidR="00A73FBD" w:rsidRPr="00A73FBD" w:rsidRDefault="00A73FBD" w:rsidP="00A73FBD">
      <w:pPr>
        <w:numPr>
          <w:ilvl w:val="0"/>
          <w:numId w:val="28"/>
        </w:numPr>
        <w:spacing w:before="100" w:beforeAutospacing="1" w:after="100" w:afterAutospacing="1" w:line="240" w:lineRule="auto"/>
        <w:rPr>
          <w:rFonts w:ascii="Times New Roman" w:hAnsi="Times New Roman" w:cs="Times New Roman"/>
        </w:rPr>
      </w:pPr>
      <w:r w:rsidRPr="00A73FBD">
        <w:rPr>
          <w:rFonts w:ascii="Times New Roman" w:hAnsi="Times New Roman" w:cs="Times New Roman"/>
        </w:rPr>
        <w:t>In the above example, we have applied not null on three columns ID, name and age which means </w:t>
      </w:r>
      <w:r w:rsidRPr="00A73FBD">
        <w:rPr>
          <w:rStyle w:val="Strong"/>
          <w:rFonts w:ascii="Times New Roman" w:hAnsi="Times New Roman" w:cs="Times New Roman"/>
          <w:iCs/>
        </w:rPr>
        <w:t>whenever a record is entered using insert statement all three columns should contain a value other than null</w:t>
      </w:r>
    </w:p>
    <w:p w:rsidR="00A73FBD" w:rsidRPr="00A73FBD" w:rsidRDefault="00A73FBD" w:rsidP="00A73FBD">
      <w:pPr>
        <w:numPr>
          <w:ilvl w:val="0"/>
          <w:numId w:val="28"/>
        </w:numPr>
        <w:spacing w:before="100" w:beforeAutospacing="1" w:after="100" w:afterAutospacing="1" w:line="240" w:lineRule="auto"/>
        <w:rPr>
          <w:rFonts w:ascii="Times New Roman" w:hAnsi="Times New Roman" w:cs="Times New Roman"/>
        </w:rPr>
      </w:pPr>
      <w:r w:rsidRPr="00A73FBD">
        <w:rPr>
          <w:rFonts w:ascii="Times New Roman" w:hAnsi="Times New Roman" w:cs="Times New Roman"/>
        </w:rPr>
        <w:t>We have two other columns address and salary,  </w:t>
      </w:r>
      <w:r w:rsidRPr="00A73FBD">
        <w:rPr>
          <w:rStyle w:val="Strong"/>
          <w:rFonts w:ascii="Times New Roman" w:hAnsi="Times New Roman" w:cs="Times New Roman"/>
          <w:iCs/>
        </w:rPr>
        <w:t>where not null is not applied</w:t>
      </w:r>
      <w:r w:rsidRPr="00A73FBD">
        <w:rPr>
          <w:rFonts w:ascii="Times New Roman" w:hAnsi="Times New Roman" w:cs="Times New Roman"/>
        </w:rPr>
        <w:t> which means that </w:t>
      </w:r>
      <w:r w:rsidRPr="00A73FBD">
        <w:rPr>
          <w:rStyle w:val="Strong"/>
          <w:rFonts w:ascii="Times New Roman" w:hAnsi="Times New Roman" w:cs="Times New Roman"/>
          <w:iCs/>
        </w:rPr>
        <w:t>you can leave the row as empty or use null value while inserting the record into the table</w:t>
      </w:r>
    </w:p>
    <w:p w:rsidR="00A73FBD" w:rsidRPr="00A73FBD" w:rsidRDefault="00A73FBD" w:rsidP="00A73FBD">
      <w:pPr>
        <w:pStyle w:val="Heading3"/>
        <w:spacing w:before="272" w:after="136"/>
        <w:rPr>
          <w:rFonts w:ascii="Times New Roman" w:hAnsi="Times New Roman" w:cs="Times New Roman"/>
          <w:b w:val="0"/>
          <w:bCs w:val="0"/>
          <w:color w:val="auto"/>
          <w:sz w:val="23"/>
          <w:szCs w:val="23"/>
        </w:rPr>
      </w:pPr>
      <w:r w:rsidRPr="00A73FBD">
        <w:rPr>
          <w:rStyle w:val="Strong"/>
          <w:rFonts w:ascii="Times New Roman" w:hAnsi="Times New Roman" w:cs="Times New Roman"/>
          <w:b/>
          <w:bCs/>
          <w:color w:val="auto"/>
          <w:sz w:val="23"/>
          <w:szCs w:val="23"/>
        </w:rPr>
        <w:t>Unique </w:t>
      </w:r>
    </w:p>
    <w:p w:rsidR="00A73FBD" w:rsidRPr="00A73FBD" w:rsidRDefault="00A73FBD" w:rsidP="00A73FBD">
      <w:pPr>
        <w:numPr>
          <w:ilvl w:val="0"/>
          <w:numId w:val="29"/>
        </w:numPr>
        <w:spacing w:before="100" w:beforeAutospacing="1" w:after="100" w:afterAutospacing="1" w:line="240" w:lineRule="auto"/>
        <w:rPr>
          <w:rFonts w:ascii="Times New Roman" w:hAnsi="Times New Roman" w:cs="Times New Roman"/>
        </w:rPr>
      </w:pPr>
      <w:r w:rsidRPr="00A73FBD">
        <w:rPr>
          <w:rFonts w:ascii="Times New Roman" w:hAnsi="Times New Roman" w:cs="Times New Roman"/>
        </w:rPr>
        <w:t>Sometimes we need to maintain only unique data   in the column of a database table, this is possible by using a </w:t>
      </w:r>
      <w:r w:rsidRPr="00A73FBD">
        <w:rPr>
          <w:rStyle w:val="HTMLCode"/>
          <w:rFonts w:ascii="Times New Roman" w:eastAsiaTheme="minorHAnsi" w:hAnsi="Times New Roman" w:cs="Times New Roman"/>
          <w:shd w:val="clear" w:color="auto" w:fill="F9F2F4"/>
        </w:rPr>
        <w:t>unique</w:t>
      </w:r>
      <w:r w:rsidRPr="00A73FBD">
        <w:rPr>
          <w:rFonts w:ascii="Times New Roman" w:hAnsi="Times New Roman" w:cs="Times New Roman"/>
        </w:rPr>
        <w:t> constraint </w:t>
      </w:r>
    </w:p>
    <w:p w:rsidR="00A73FBD" w:rsidRPr="00A73FBD" w:rsidRDefault="00A73FBD" w:rsidP="00A73FBD">
      <w:pPr>
        <w:numPr>
          <w:ilvl w:val="0"/>
          <w:numId w:val="29"/>
        </w:numPr>
        <w:spacing w:before="100" w:beforeAutospacing="1" w:after="100" w:afterAutospacing="1" w:line="240" w:lineRule="auto"/>
        <w:rPr>
          <w:rFonts w:ascii="Times New Roman" w:hAnsi="Times New Roman" w:cs="Times New Roman"/>
        </w:rPr>
      </w:pPr>
      <w:r w:rsidRPr="00A73FBD">
        <w:rPr>
          <w:rFonts w:ascii="Times New Roman" w:hAnsi="Times New Roman" w:cs="Times New Roman"/>
        </w:rPr>
        <w:t>Unique constraint ensures that all values in a column are unique </w:t>
      </w:r>
    </w:p>
    <w:p w:rsidR="00A73FBD" w:rsidRPr="00A73FBD" w:rsidRDefault="00A73FBD" w:rsidP="00A73FBD">
      <w:pPr>
        <w:pStyle w:val="Heading4"/>
        <w:spacing w:before="136" w:after="136"/>
        <w:rPr>
          <w:rFonts w:ascii="Times New Roman" w:hAnsi="Times New Roman" w:cs="Times New Roman"/>
          <w:b w:val="0"/>
          <w:bCs w:val="0"/>
          <w:i w:val="0"/>
          <w:color w:val="auto"/>
          <w:u w:val="single"/>
        </w:rPr>
      </w:pPr>
      <w:r w:rsidRPr="00A73FBD">
        <w:rPr>
          <w:rStyle w:val="Strong"/>
          <w:rFonts w:ascii="Times New Roman" w:hAnsi="Times New Roman" w:cs="Times New Roman"/>
          <w:b/>
          <w:bCs/>
          <w:i w:val="0"/>
          <w:color w:val="auto"/>
          <w:u w:val="single"/>
        </w:rPr>
        <w:t>Example</w:t>
      </w:r>
      <w:r w:rsidRPr="00A73FBD">
        <w:rPr>
          <w:rFonts w:ascii="Times New Roman" w:hAnsi="Times New Roman" w:cs="Times New Roman"/>
          <w:b w:val="0"/>
          <w:bCs w:val="0"/>
          <w:i w:val="0"/>
          <w:color w:val="auto"/>
          <w:u w:val="single"/>
        </w:rPr>
        <w:t> </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CREATE TABLE Persons (</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 xml:space="preserve">    ID int </w:t>
      </w:r>
      <w:r w:rsidRPr="00A73FBD">
        <w:rPr>
          <w:rStyle w:val="Emphasis"/>
          <w:rFonts w:ascii="Times New Roman" w:hAnsi="Times New Roman" w:cs="Times New Roman"/>
          <w:i w:val="0"/>
          <w:sz w:val="19"/>
          <w:szCs w:val="19"/>
        </w:rPr>
        <w:t>UNIQUE</w:t>
      </w:r>
      <w:r w:rsidRPr="00A73FBD">
        <w:rPr>
          <w:rFonts w:ascii="Times New Roman" w:hAnsi="Times New Roman" w:cs="Times New Roman"/>
          <w:sz w:val="19"/>
          <w:szCs w:val="19"/>
        </w:rPr>
        <w:t>,</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    LastName varchar(255) NOT NULL,</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    FirstName varchar(255),</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    Age int,</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 </w:t>
      </w:r>
    </w:p>
    <w:p w:rsidR="00A73FBD" w:rsidRPr="00A73FBD" w:rsidRDefault="00A73FBD" w:rsidP="00A73FBD">
      <w:pPr>
        <w:pStyle w:val="NormalWeb"/>
        <w:spacing w:before="0" w:beforeAutospacing="0" w:after="136" w:afterAutospacing="0"/>
        <w:rPr>
          <w:sz w:val="22"/>
          <w:szCs w:val="22"/>
        </w:rPr>
      </w:pPr>
      <w:r w:rsidRPr="00A73FBD">
        <w:rPr>
          <w:sz w:val="22"/>
          <w:szCs w:val="22"/>
        </w:rPr>
        <w:t>In the above example, </w:t>
      </w:r>
      <w:r w:rsidRPr="00A73FBD">
        <w:rPr>
          <w:rStyle w:val="Strong"/>
          <w:iCs/>
          <w:sz w:val="22"/>
          <w:szCs w:val="22"/>
        </w:rPr>
        <w:t>as we have used unique constraint on ID column we are not supposed to enter the data that is already present</w:t>
      </w:r>
      <w:r w:rsidRPr="00A73FBD">
        <w:rPr>
          <w:sz w:val="22"/>
          <w:szCs w:val="22"/>
        </w:rPr>
        <w:t>, simply no two ID values are same</w:t>
      </w:r>
    </w:p>
    <w:p w:rsidR="00A73FBD" w:rsidRPr="00A73FBD" w:rsidRDefault="00A73FBD" w:rsidP="00A73FBD">
      <w:pPr>
        <w:jc w:val="center"/>
        <w:rPr>
          <w:rFonts w:ascii="Times New Roman" w:hAnsi="Times New Roman" w:cs="Times New Roman"/>
          <w:sz w:val="19"/>
          <w:szCs w:val="19"/>
        </w:rPr>
      </w:pPr>
      <w:r w:rsidRPr="00A73FBD">
        <w:rPr>
          <w:rFonts w:ascii="Times New Roman" w:hAnsi="Times New Roman" w:cs="Times New Roman"/>
          <w:noProof/>
          <w:sz w:val="19"/>
          <w:szCs w:val="19"/>
        </w:rPr>
        <w:lastRenderedPageBreak/>
        <w:drawing>
          <wp:inline distT="0" distB="0" distL="0" distR="0">
            <wp:extent cx="2855595" cy="2855595"/>
            <wp:effectExtent l="19050" t="0" r="1905" b="0"/>
            <wp:docPr id="41" name="Picture 41" descr="U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nique"/>
                    <pic:cNvPicPr>
                      <a:picLocks noChangeAspect="1" noChangeArrowheads="1"/>
                    </pic:cNvPicPr>
                  </pic:nvPicPr>
                  <pic:blipFill>
                    <a:blip r:embed="rId13"/>
                    <a:srcRect/>
                    <a:stretch>
                      <a:fillRect/>
                    </a:stretch>
                  </pic:blipFill>
                  <pic:spPr bwMode="auto">
                    <a:xfrm>
                      <a:off x="0" y="0"/>
                      <a:ext cx="2855595" cy="2855595"/>
                    </a:xfrm>
                    <a:prstGeom prst="rect">
                      <a:avLst/>
                    </a:prstGeom>
                    <a:noFill/>
                    <a:ln w="9525">
                      <a:noFill/>
                      <a:miter lim="800000"/>
                      <a:headEnd/>
                      <a:tailEnd/>
                    </a:ln>
                  </pic:spPr>
                </pic:pic>
              </a:graphicData>
            </a:graphic>
          </wp:inline>
        </w:drawing>
      </w:r>
    </w:p>
    <w:p w:rsidR="00A73FBD" w:rsidRPr="00A73FBD" w:rsidRDefault="00A73FBD" w:rsidP="00A73FBD">
      <w:pPr>
        <w:pStyle w:val="Heading3"/>
        <w:spacing w:before="272" w:after="136"/>
        <w:rPr>
          <w:rFonts w:ascii="Times New Roman" w:hAnsi="Times New Roman" w:cs="Times New Roman"/>
          <w:b w:val="0"/>
          <w:bCs w:val="0"/>
          <w:color w:val="auto"/>
          <w:sz w:val="23"/>
          <w:szCs w:val="23"/>
        </w:rPr>
      </w:pPr>
      <w:r w:rsidRPr="00A73FBD">
        <w:rPr>
          <w:rStyle w:val="Strong"/>
          <w:rFonts w:ascii="Times New Roman" w:hAnsi="Times New Roman" w:cs="Times New Roman"/>
          <w:b/>
          <w:bCs/>
          <w:color w:val="auto"/>
          <w:sz w:val="23"/>
          <w:szCs w:val="23"/>
        </w:rPr>
        <w:t>DEFAULT </w:t>
      </w:r>
    </w:p>
    <w:p w:rsidR="00A73FBD" w:rsidRPr="00A73FBD" w:rsidRDefault="00A73FBD" w:rsidP="00A73FBD">
      <w:pPr>
        <w:numPr>
          <w:ilvl w:val="0"/>
          <w:numId w:val="30"/>
        </w:numPr>
        <w:spacing w:before="100" w:beforeAutospacing="1" w:after="100" w:afterAutospacing="1" w:line="240" w:lineRule="auto"/>
        <w:rPr>
          <w:rFonts w:ascii="Times New Roman" w:hAnsi="Times New Roman" w:cs="Times New Roman"/>
        </w:rPr>
      </w:pPr>
      <w:r w:rsidRPr="00A73FBD">
        <w:rPr>
          <w:rStyle w:val="HTMLCode"/>
          <w:rFonts w:ascii="Times New Roman" w:eastAsiaTheme="minorHAnsi" w:hAnsi="Times New Roman" w:cs="Times New Roman"/>
          <w:shd w:val="clear" w:color="auto" w:fill="F9F2F4"/>
        </w:rPr>
        <w:t>Default</w:t>
      </w:r>
      <w:r w:rsidRPr="00A73FBD">
        <w:rPr>
          <w:rFonts w:ascii="Times New Roman" w:hAnsi="Times New Roman" w:cs="Times New Roman"/>
        </w:rPr>
        <w:t> clause in SQL is used to add default data to the columns</w:t>
      </w:r>
    </w:p>
    <w:p w:rsidR="00A73FBD" w:rsidRPr="00A73FBD" w:rsidRDefault="00A73FBD" w:rsidP="00A73FBD">
      <w:pPr>
        <w:numPr>
          <w:ilvl w:val="0"/>
          <w:numId w:val="30"/>
        </w:numPr>
        <w:spacing w:before="100" w:beforeAutospacing="1" w:after="100" w:afterAutospacing="1" w:line="240" w:lineRule="auto"/>
        <w:rPr>
          <w:rFonts w:ascii="Times New Roman" w:hAnsi="Times New Roman" w:cs="Times New Roman"/>
        </w:rPr>
      </w:pPr>
      <w:r w:rsidRPr="00A73FBD">
        <w:rPr>
          <w:rFonts w:ascii="Times New Roman" w:hAnsi="Times New Roman" w:cs="Times New Roman"/>
        </w:rPr>
        <w:t>When a column is specified as default with some value then all the rows will use the same value i.e each and every time while entering the data we need not enter that value </w:t>
      </w:r>
    </w:p>
    <w:p w:rsidR="00A73FBD" w:rsidRPr="00A73FBD" w:rsidRDefault="00A73FBD" w:rsidP="00A73FBD">
      <w:pPr>
        <w:numPr>
          <w:ilvl w:val="0"/>
          <w:numId w:val="30"/>
        </w:numPr>
        <w:spacing w:before="100" w:beforeAutospacing="1" w:after="100" w:afterAutospacing="1" w:line="240" w:lineRule="auto"/>
        <w:rPr>
          <w:rFonts w:ascii="Times New Roman" w:hAnsi="Times New Roman" w:cs="Times New Roman"/>
        </w:rPr>
      </w:pPr>
      <w:r w:rsidRPr="00A73FBD">
        <w:rPr>
          <w:rFonts w:ascii="Times New Roman" w:hAnsi="Times New Roman" w:cs="Times New Roman"/>
        </w:rPr>
        <w:t>But </w:t>
      </w:r>
      <w:r w:rsidRPr="00A73FBD">
        <w:rPr>
          <w:rStyle w:val="Strong"/>
          <w:rFonts w:ascii="Times New Roman" w:hAnsi="Times New Roman" w:cs="Times New Roman"/>
          <w:iCs/>
        </w:rPr>
        <w:t>default column value can be customized</w:t>
      </w:r>
      <w:r w:rsidRPr="00A73FBD">
        <w:rPr>
          <w:rStyle w:val="Emphasis"/>
          <w:rFonts w:ascii="Times New Roman" w:hAnsi="Times New Roman" w:cs="Times New Roman"/>
          <w:i w:val="0"/>
        </w:rPr>
        <w:t> </w:t>
      </w:r>
      <w:r w:rsidRPr="00A73FBD">
        <w:rPr>
          <w:rFonts w:ascii="Times New Roman" w:hAnsi="Times New Roman" w:cs="Times New Roman"/>
        </w:rPr>
        <w:t>i.e it can be overridden  when inserting a data for that row based on the requirement</w:t>
      </w:r>
    </w:p>
    <w:p w:rsidR="00A73FBD" w:rsidRPr="00A73FBD" w:rsidRDefault="00A73FBD" w:rsidP="00A73FBD">
      <w:pPr>
        <w:pStyle w:val="Heading4"/>
        <w:spacing w:before="136" w:after="136"/>
        <w:rPr>
          <w:rFonts w:ascii="Times New Roman" w:hAnsi="Times New Roman" w:cs="Times New Roman"/>
          <w:b w:val="0"/>
          <w:bCs w:val="0"/>
          <w:i w:val="0"/>
          <w:color w:val="auto"/>
          <w:u w:val="single"/>
        </w:rPr>
      </w:pPr>
      <w:r w:rsidRPr="00A73FBD">
        <w:rPr>
          <w:rStyle w:val="Strong"/>
          <w:rFonts w:ascii="Times New Roman" w:hAnsi="Times New Roman" w:cs="Times New Roman"/>
          <w:b/>
          <w:bCs/>
          <w:i w:val="0"/>
          <w:color w:val="auto"/>
          <w:u w:val="single"/>
        </w:rPr>
        <w:t>Example for DEFAULT clause </w:t>
      </w:r>
    </w:p>
    <w:p w:rsidR="00A73FBD" w:rsidRPr="00A73FBD" w:rsidRDefault="00A73FBD" w:rsidP="00A73FBD">
      <w:pPr>
        <w:pStyle w:val="NormalWeb"/>
        <w:spacing w:before="0" w:beforeAutospacing="0" w:after="136" w:afterAutospacing="0"/>
        <w:rPr>
          <w:sz w:val="22"/>
          <w:szCs w:val="22"/>
        </w:rPr>
      </w:pPr>
      <w:r w:rsidRPr="00A73FBD">
        <w:rPr>
          <w:sz w:val="22"/>
          <w:szCs w:val="22"/>
        </w:rPr>
        <w:t>The following SQL sets a DEFAULT value for the “city” column when the “emp” table is created:</w:t>
      </w:r>
    </w:p>
    <w:p w:rsidR="00A73FBD" w:rsidRPr="00A73FBD" w:rsidRDefault="00A73FBD" w:rsidP="00A73FBD">
      <w:pPr>
        <w:jc w:val="center"/>
        <w:rPr>
          <w:rFonts w:ascii="Times New Roman" w:hAnsi="Times New Roman" w:cs="Times New Roman"/>
          <w:sz w:val="19"/>
          <w:szCs w:val="19"/>
        </w:rPr>
      </w:pPr>
      <w:r w:rsidRPr="00A73FBD">
        <w:rPr>
          <w:rFonts w:ascii="Times New Roman" w:hAnsi="Times New Roman" w:cs="Times New Roman"/>
          <w:noProof/>
          <w:sz w:val="19"/>
          <w:szCs w:val="19"/>
        </w:rPr>
        <w:drawing>
          <wp:inline distT="0" distB="0" distL="0" distR="0">
            <wp:extent cx="2855595" cy="2855595"/>
            <wp:effectExtent l="19050" t="0" r="1905" b="0"/>
            <wp:docPr id="42" name="Picture 42" descr="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efault"/>
                    <pic:cNvPicPr>
                      <a:picLocks noChangeAspect="1" noChangeArrowheads="1"/>
                    </pic:cNvPicPr>
                  </pic:nvPicPr>
                  <pic:blipFill>
                    <a:blip r:embed="rId14"/>
                    <a:srcRect/>
                    <a:stretch>
                      <a:fillRect/>
                    </a:stretch>
                  </pic:blipFill>
                  <pic:spPr bwMode="auto">
                    <a:xfrm>
                      <a:off x="0" y="0"/>
                      <a:ext cx="2855595" cy="2855595"/>
                    </a:xfrm>
                    <a:prstGeom prst="rect">
                      <a:avLst/>
                    </a:prstGeom>
                    <a:noFill/>
                    <a:ln w="9525">
                      <a:noFill/>
                      <a:miter lim="800000"/>
                      <a:headEnd/>
                      <a:tailEnd/>
                    </a:ln>
                  </pic:spPr>
                </pic:pic>
              </a:graphicData>
            </a:graphic>
          </wp:inline>
        </w:drawing>
      </w:r>
    </w:p>
    <w:p w:rsidR="00A73FBD" w:rsidRPr="00A73FBD" w:rsidRDefault="00A73FBD" w:rsidP="00A73FBD">
      <w:pPr>
        <w:pStyle w:val="Heading4"/>
        <w:spacing w:before="136" w:after="136"/>
        <w:rPr>
          <w:rFonts w:ascii="Times New Roman" w:hAnsi="Times New Roman" w:cs="Times New Roman"/>
          <w:b w:val="0"/>
          <w:bCs w:val="0"/>
          <w:i w:val="0"/>
          <w:color w:val="auto"/>
          <w:u w:val="single"/>
        </w:rPr>
      </w:pPr>
      <w:r w:rsidRPr="00A73FBD">
        <w:rPr>
          <w:rStyle w:val="Strong"/>
          <w:rFonts w:ascii="Times New Roman" w:hAnsi="Times New Roman" w:cs="Times New Roman"/>
          <w:b/>
          <w:bCs/>
          <w:i w:val="0"/>
          <w:color w:val="auto"/>
          <w:u w:val="single"/>
        </w:rPr>
        <w:lastRenderedPageBreak/>
        <w:t>My SQL / SQL Server / Oracle / MS Access:</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CREATE TABLE emp (</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    ID int NOT NULL,</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    LastName varchar(255) NOT NULL,</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    FirstName varchar(255),</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    Age int,</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 xml:space="preserve">    City varchar(255) </w:t>
      </w:r>
      <w:r w:rsidRPr="00A73FBD">
        <w:rPr>
          <w:rStyle w:val="Strong"/>
          <w:rFonts w:ascii="Times New Roman" w:hAnsi="Times New Roman" w:cs="Times New Roman"/>
          <w:iCs/>
          <w:sz w:val="19"/>
          <w:szCs w:val="19"/>
        </w:rPr>
        <w:t xml:space="preserve">DEFAULT </w:t>
      </w:r>
      <w:r w:rsidRPr="00A73FBD">
        <w:rPr>
          <w:rFonts w:ascii="Times New Roman" w:hAnsi="Times New Roman" w:cs="Times New Roman"/>
          <w:sz w:val="19"/>
          <w:szCs w:val="19"/>
        </w:rPr>
        <w:t>'hyderabad'</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w:t>
      </w:r>
      <w:r w:rsidRPr="00A73FBD">
        <w:rPr>
          <w:rFonts w:ascii="Times New Roman" w:hAnsi="Times New Roman" w:cs="Times New Roman"/>
          <w:sz w:val="19"/>
          <w:szCs w:val="19"/>
        </w:rPr>
        <w:br/>
      </w:r>
    </w:p>
    <w:p w:rsidR="00A73FBD" w:rsidRPr="00A73FBD" w:rsidRDefault="00A73FBD" w:rsidP="00A73FBD">
      <w:pPr>
        <w:numPr>
          <w:ilvl w:val="0"/>
          <w:numId w:val="31"/>
        </w:numPr>
        <w:spacing w:before="100" w:beforeAutospacing="1" w:after="100" w:afterAutospacing="1" w:line="240" w:lineRule="auto"/>
        <w:rPr>
          <w:rFonts w:ascii="Times New Roman" w:hAnsi="Times New Roman" w:cs="Times New Roman"/>
        </w:rPr>
      </w:pPr>
      <w:r w:rsidRPr="00A73FBD">
        <w:rPr>
          <w:rFonts w:ascii="Times New Roman" w:hAnsi="Times New Roman" w:cs="Times New Roman"/>
        </w:rPr>
        <w:t>As a result, whenever you insert a new row each time you need not enter a value for this default column  that is </w:t>
      </w:r>
      <w:r w:rsidRPr="00A73FBD">
        <w:rPr>
          <w:rStyle w:val="Strong"/>
          <w:rFonts w:ascii="Times New Roman" w:hAnsi="Times New Roman" w:cs="Times New Roman"/>
          <w:iCs/>
        </w:rPr>
        <w:t>entering a column value for a default column is optional and if you don’t enter the same value is considered that is used in the default clause</w:t>
      </w:r>
    </w:p>
    <w:p w:rsidR="00A73FBD" w:rsidRPr="00A73FBD" w:rsidRDefault="00A73FBD" w:rsidP="00A73FBD">
      <w:pPr>
        <w:pStyle w:val="Heading3"/>
        <w:spacing w:before="272" w:after="136"/>
        <w:rPr>
          <w:rFonts w:ascii="Times New Roman" w:hAnsi="Times New Roman" w:cs="Times New Roman"/>
          <w:b w:val="0"/>
          <w:bCs w:val="0"/>
          <w:color w:val="auto"/>
          <w:sz w:val="23"/>
          <w:szCs w:val="23"/>
        </w:rPr>
      </w:pPr>
      <w:r w:rsidRPr="00A73FBD">
        <w:rPr>
          <w:rStyle w:val="Strong"/>
          <w:rFonts w:ascii="Times New Roman" w:hAnsi="Times New Roman" w:cs="Times New Roman"/>
          <w:b/>
          <w:bCs/>
          <w:color w:val="auto"/>
          <w:sz w:val="23"/>
          <w:szCs w:val="23"/>
        </w:rPr>
        <w:t>Check</w:t>
      </w:r>
    </w:p>
    <w:p w:rsidR="00A73FBD" w:rsidRPr="00A73FBD" w:rsidRDefault="00A73FBD" w:rsidP="00A73FBD">
      <w:pPr>
        <w:numPr>
          <w:ilvl w:val="0"/>
          <w:numId w:val="32"/>
        </w:numPr>
        <w:spacing w:before="100" w:beforeAutospacing="1" w:after="100" w:afterAutospacing="1" w:line="240" w:lineRule="auto"/>
        <w:rPr>
          <w:rFonts w:ascii="Times New Roman" w:hAnsi="Times New Roman" w:cs="Times New Roman"/>
        </w:rPr>
      </w:pPr>
      <w:r w:rsidRPr="00A73FBD">
        <w:rPr>
          <w:rFonts w:ascii="Times New Roman" w:hAnsi="Times New Roman" w:cs="Times New Roman"/>
        </w:rPr>
        <w:t>Suppose in real-time if you want to give access to an application only if the age entered by the user is greater than 18 this is done at the back-end by using a </w:t>
      </w:r>
      <w:r w:rsidRPr="00A73FBD">
        <w:rPr>
          <w:rStyle w:val="HTMLCode"/>
          <w:rFonts w:ascii="Times New Roman" w:eastAsiaTheme="minorHAnsi" w:hAnsi="Times New Roman" w:cs="Times New Roman"/>
          <w:shd w:val="clear" w:color="auto" w:fill="F9F2F4"/>
        </w:rPr>
        <w:t>check</w:t>
      </w:r>
      <w:r w:rsidRPr="00A73FBD">
        <w:rPr>
          <w:rFonts w:ascii="Times New Roman" w:hAnsi="Times New Roman" w:cs="Times New Roman"/>
        </w:rPr>
        <w:t> constraint</w:t>
      </w:r>
    </w:p>
    <w:p w:rsidR="00A73FBD" w:rsidRPr="00A73FBD" w:rsidRDefault="00A73FBD" w:rsidP="00A73FBD">
      <w:pPr>
        <w:numPr>
          <w:ilvl w:val="0"/>
          <w:numId w:val="32"/>
        </w:numPr>
        <w:spacing w:before="100" w:beforeAutospacing="1" w:after="100" w:afterAutospacing="1" w:line="240" w:lineRule="auto"/>
        <w:rPr>
          <w:rFonts w:ascii="Times New Roman" w:hAnsi="Times New Roman" w:cs="Times New Roman"/>
        </w:rPr>
      </w:pPr>
      <w:r w:rsidRPr="00A73FBD">
        <w:rPr>
          <w:rFonts w:ascii="Times New Roman" w:hAnsi="Times New Roman" w:cs="Times New Roman"/>
        </w:rPr>
        <w:t>Check constraint ensures that the data entered by the user for that column is within the range of values or possible values specified </w:t>
      </w:r>
    </w:p>
    <w:p w:rsidR="00A73FBD" w:rsidRPr="00A73FBD" w:rsidRDefault="00A73FBD" w:rsidP="00A73FBD">
      <w:pPr>
        <w:pStyle w:val="Heading4"/>
        <w:spacing w:before="136" w:after="136"/>
        <w:rPr>
          <w:rFonts w:ascii="Times New Roman" w:hAnsi="Times New Roman" w:cs="Times New Roman"/>
          <w:b w:val="0"/>
          <w:bCs w:val="0"/>
          <w:i w:val="0"/>
          <w:color w:val="auto"/>
          <w:u w:val="single"/>
        </w:rPr>
      </w:pPr>
      <w:r w:rsidRPr="00A73FBD">
        <w:rPr>
          <w:rStyle w:val="Strong"/>
          <w:rFonts w:ascii="Times New Roman" w:hAnsi="Times New Roman" w:cs="Times New Roman"/>
          <w:b/>
          <w:bCs/>
          <w:i w:val="0"/>
          <w:color w:val="auto"/>
          <w:u w:val="single"/>
        </w:rPr>
        <w:t>Example for check constraint</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CREATE TABLE STUDENT (</w:t>
      </w:r>
      <w:r w:rsidRPr="00A73FBD">
        <w:rPr>
          <w:rFonts w:ascii="Times New Roman" w:hAnsi="Times New Roman" w:cs="Times New Roman"/>
          <w:sz w:val="19"/>
          <w:szCs w:val="19"/>
        </w:rPr>
        <w:br/>
        <w:t>    ID int ,</w:t>
      </w:r>
      <w:r w:rsidRPr="00A73FBD">
        <w:rPr>
          <w:rFonts w:ascii="Times New Roman" w:hAnsi="Times New Roman" w:cs="Times New Roman"/>
          <w:sz w:val="19"/>
          <w:szCs w:val="19"/>
        </w:rPr>
        <w:br/>
        <w:t>    Name varchar(255) ,</w:t>
      </w:r>
      <w:r w:rsidRPr="00A73FBD">
        <w:rPr>
          <w:rFonts w:ascii="Times New Roman" w:hAnsi="Times New Roman" w:cs="Times New Roman"/>
          <w:sz w:val="19"/>
          <w:szCs w:val="19"/>
        </w:rPr>
        <w:br/>
        <w:t>    Age int,</w:t>
      </w:r>
      <w:r w:rsidRPr="00A73FBD">
        <w:rPr>
          <w:rFonts w:ascii="Times New Roman" w:hAnsi="Times New Roman" w:cs="Times New Roman"/>
          <w:sz w:val="19"/>
          <w:szCs w:val="19"/>
        </w:rPr>
        <w:br/>
        <w:t>    </w:t>
      </w:r>
      <w:r w:rsidRPr="00A73FBD">
        <w:rPr>
          <w:rStyle w:val="Emphasis"/>
          <w:rFonts w:ascii="Times New Roman" w:hAnsi="Times New Roman" w:cs="Times New Roman"/>
          <w:i w:val="0"/>
          <w:sz w:val="19"/>
          <w:szCs w:val="19"/>
        </w:rPr>
        <w:t>CHECK</w:t>
      </w:r>
      <w:r w:rsidRPr="00A73FBD">
        <w:rPr>
          <w:rFonts w:ascii="Times New Roman" w:hAnsi="Times New Roman" w:cs="Times New Roman"/>
          <w:sz w:val="19"/>
          <w:szCs w:val="19"/>
        </w:rPr>
        <w:t xml:space="preserve"> (Age&gt;=18)</w:t>
      </w:r>
      <w:r w:rsidRPr="00A73FBD">
        <w:rPr>
          <w:rFonts w:ascii="Times New Roman" w:hAnsi="Times New Roman" w:cs="Times New Roman"/>
          <w:sz w:val="19"/>
          <w:szCs w:val="19"/>
        </w:rPr>
        <w:br/>
        <w:t>); </w:t>
      </w:r>
    </w:p>
    <w:p w:rsidR="00A73FBD" w:rsidRPr="00A73FBD" w:rsidRDefault="00A73FBD" w:rsidP="00A73FBD">
      <w:pPr>
        <w:jc w:val="center"/>
        <w:rPr>
          <w:rFonts w:ascii="Times New Roman" w:hAnsi="Times New Roman" w:cs="Times New Roman"/>
          <w:sz w:val="19"/>
          <w:szCs w:val="19"/>
        </w:rPr>
      </w:pPr>
      <w:r w:rsidRPr="00A73FBD">
        <w:rPr>
          <w:rFonts w:ascii="Times New Roman" w:hAnsi="Times New Roman" w:cs="Times New Roman"/>
          <w:noProof/>
          <w:sz w:val="19"/>
          <w:szCs w:val="19"/>
        </w:rPr>
        <w:drawing>
          <wp:inline distT="0" distB="0" distL="0" distR="0">
            <wp:extent cx="2851641" cy="2070340"/>
            <wp:effectExtent l="19050" t="0" r="5859" b="0"/>
            <wp:docPr id="43" name="Picture 4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heck"/>
                    <pic:cNvPicPr>
                      <a:picLocks noChangeAspect="1" noChangeArrowheads="1"/>
                    </pic:cNvPicPr>
                  </pic:nvPicPr>
                  <pic:blipFill>
                    <a:blip r:embed="rId15"/>
                    <a:srcRect/>
                    <a:stretch>
                      <a:fillRect/>
                    </a:stretch>
                  </pic:blipFill>
                  <pic:spPr bwMode="auto">
                    <a:xfrm>
                      <a:off x="0" y="0"/>
                      <a:ext cx="2855595" cy="2073211"/>
                    </a:xfrm>
                    <a:prstGeom prst="rect">
                      <a:avLst/>
                    </a:prstGeom>
                    <a:noFill/>
                    <a:ln w="9525">
                      <a:noFill/>
                      <a:miter lim="800000"/>
                      <a:headEnd/>
                      <a:tailEnd/>
                    </a:ln>
                  </pic:spPr>
                </pic:pic>
              </a:graphicData>
            </a:graphic>
          </wp:inline>
        </w:drawing>
      </w:r>
    </w:p>
    <w:p w:rsidR="00A73FBD" w:rsidRPr="00A73FBD" w:rsidRDefault="00A73FBD" w:rsidP="00A73FBD">
      <w:pPr>
        <w:numPr>
          <w:ilvl w:val="0"/>
          <w:numId w:val="33"/>
        </w:numPr>
        <w:spacing w:before="100" w:beforeAutospacing="1" w:after="100" w:afterAutospacing="1" w:line="240" w:lineRule="auto"/>
        <w:rPr>
          <w:rFonts w:ascii="Times New Roman" w:hAnsi="Times New Roman" w:cs="Times New Roman"/>
        </w:rPr>
      </w:pPr>
      <w:r w:rsidRPr="00A73FBD">
        <w:rPr>
          <w:rFonts w:ascii="Times New Roman" w:hAnsi="Times New Roman" w:cs="Times New Roman"/>
        </w:rPr>
        <w:t>As we have used a </w:t>
      </w:r>
      <w:r w:rsidRPr="00A73FBD">
        <w:rPr>
          <w:rStyle w:val="Strong"/>
          <w:rFonts w:ascii="Times New Roman" w:hAnsi="Times New Roman" w:cs="Times New Roman"/>
          <w:iCs/>
        </w:rPr>
        <w:t>check constraint as (Age&gt;=18)</w:t>
      </w:r>
      <w:r w:rsidRPr="00A73FBD">
        <w:rPr>
          <w:rFonts w:ascii="Times New Roman" w:hAnsi="Times New Roman" w:cs="Times New Roman"/>
        </w:rPr>
        <w:t> which means </w:t>
      </w:r>
      <w:r w:rsidRPr="00A73FBD">
        <w:rPr>
          <w:rStyle w:val="Strong"/>
          <w:rFonts w:ascii="Times New Roman" w:hAnsi="Times New Roman" w:cs="Times New Roman"/>
          <w:iCs/>
        </w:rPr>
        <w:t>values entered by the user for this age column while inserting the data must be less than or equal to 18</w:t>
      </w:r>
      <w:r w:rsidRPr="00A73FBD">
        <w:rPr>
          <w:rFonts w:ascii="Times New Roman" w:hAnsi="Times New Roman" w:cs="Times New Roman"/>
        </w:rPr>
        <w:t> otherwise an error is shown </w:t>
      </w:r>
    </w:p>
    <w:p w:rsidR="00A73FBD" w:rsidRPr="00A73FBD" w:rsidRDefault="00A73FBD" w:rsidP="00A73FBD">
      <w:pPr>
        <w:numPr>
          <w:ilvl w:val="0"/>
          <w:numId w:val="33"/>
        </w:numPr>
        <w:spacing w:before="100" w:beforeAutospacing="1" w:after="100" w:afterAutospacing="1" w:line="240" w:lineRule="auto"/>
        <w:rPr>
          <w:rFonts w:ascii="Times New Roman" w:hAnsi="Times New Roman" w:cs="Times New Roman"/>
        </w:rPr>
      </w:pPr>
      <w:r w:rsidRPr="00A73FBD">
        <w:rPr>
          <w:rFonts w:ascii="Times New Roman" w:hAnsi="Times New Roman" w:cs="Times New Roman"/>
        </w:rPr>
        <w:lastRenderedPageBreak/>
        <w:t>Simply, the only possible values that the </w:t>
      </w:r>
      <w:r w:rsidRPr="00A73FBD">
        <w:rPr>
          <w:rStyle w:val="Strong"/>
          <w:rFonts w:ascii="Times New Roman" w:hAnsi="Times New Roman" w:cs="Times New Roman"/>
          <w:iCs/>
        </w:rPr>
        <w:t>age column will accept is [0 -17]</w:t>
      </w:r>
    </w:p>
    <w:p w:rsidR="00A73FBD" w:rsidRPr="00A73FBD" w:rsidRDefault="00A73FBD" w:rsidP="00A73FBD">
      <w:pPr>
        <w:pStyle w:val="Heading3"/>
        <w:spacing w:before="272" w:after="136"/>
        <w:rPr>
          <w:rFonts w:ascii="Times New Roman" w:hAnsi="Times New Roman" w:cs="Times New Roman"/>
          <w:b w:val="0"/>
          <w:bCs w:val="0"/>
          <w:color w:val="auto"/>
          <w:sz w:val="23"/>
          <w:szCs w:val="23"/>
        </w:rPr>
      </w:pPr>
      <w:r w:rsidRPr="00A73FBD">
        <w:rPr>
          <w:rFonts w:ascii="Times New Roman" w:hAnsi="Times New Roman" w:cs="Times New Roman"/>
          <w:b w:val="0"/>
          <w:bCs w:val="0"/>
          <w:color w:val="auto"/>
          <w:sz w:val="23"/>
          <w:szCs w:val="23"/>
        </w:rPr>
        <w:t>Primary Key</w:t>
      </w:r>
    </w:p>
    <w:p w:rsidR="00A73FBD" w:rsidRPr="00A73FBD" w:rsidRDefault="00A73FBD" w:rsidP="00A73FBD">
      <w:pPr>
        <w:numPr>
          <w:ilvl w:val="0"/>
          <w:numId w:val="34"/>
        </w:numPr>
        <w:spacing w:before="100" w:beforeAutospacing="1" w:after="100" w:afterAutospacing="1" w:line="240" w:lineRule="auto"/>
        <w:rPr>
          <w:rFonts w:ascii="Times New Roman" w:hAnsi="Times New Roman" w:cs="Times New Roman"/>
        </w:rPr>
      </w:pPr>
      <w:r w:rsidRPr="00A73FBD">
        <w:rPr>
          <w:rFonts w:ascii="Times New Roman" w:hAnsi="Times New Roman" w:cs="Times New Roman"/>
        </w:rPr>
        <w:t>A </w:t>
      </w:r>
      <w:r w:rsidRPr="00A73FBD">
        <w:rPr>
          <w:rStyle w:val="HTMLCode"/>
          <w:rFonts w:ascii="Times New Roman" w:eastAsiaTheme="minorHAnsi" w:hAnsi="Times New Roman" w:cs="Times New Roman"/>
          <w:shd w:val="clear" w:color="auto" w:fill="F9F2F4"/>
        </w:rPr>
        <w:t>primary key</w:t>
      </w:r>
      <w:r w:rsidRPr="00A73FBD">
        <w:rPr>
          <w:rFonts w:ascii="Times New Roman" w:hAnsi="Times New Roman" w:cs="Times New Roman"/>
        </w:rPr>
        <w:t> is a constraint  in a table which uniquely identifies each row record in a database table by enabling one or more the column in the table as primary key</w:t>
      </w:r>
    </w:p>
    <w:p w:rsidR="00A73FBD" w:rsidRPr="00A73FBD" w:rsidRDefault="00A73FBD" w:rsidP="00A73FBD">
      <w:pPr>
        <w:pStyle w:val="Heading4"/>
        <w:spacing w:before="136" w:after="136"/>
        <w:rPr>
          <w:rFonts w:ascii="Times New Roman" w:hAnsi="Times New Roman" w:cs="Times New Roman"/>
          <w:b w:val="0"/>
          <w:bCs w:val="0"/>
          <w:i w:val="0"/>
          <w:color w:val="auto"/>
          <w:u w:val="single"/>
        </w:rPr>
      </w:pPr>
      <w:r w:rsidRPr="00A73FBD">
        <w:rPr>
          <w:rFonts w:ascii="Times New Roman" w:hAnsi="Times New Roman" w:cs="Times New Roman"/>
          <w:b w:val="0"/>
          <w:bCs w:val="0"/>
          <w:i w:val="0"/>
          <w:color w:val="auto"/>
          <w:u w:val="single"/>
        </w:rPr>
        <w:t>Creating a primary key </w:t>
      </w:r>
    </w:p>
    <w:p w:rsidR="00A73FBD" w:rsidRPr="00A73FBD" w:rsidRDefault="00A73FBD" w:rsidP="00A73FBD">
      <w:pPr>
        <w:pStyle w:val="NormalWeb"/>
        <w:spacing w:before="0" w:beforeAutospacing="0" w:after="136" w:afterAutospacing="0"/>
        <w:rPr>
          <w:sz w:val="22"/>
          <w:szCs w:val="22"/>
        </w:rPr>
      </w:pPr>
      <w:r w:rsidRPr="00A73FBD">
        <w:rPr>
          <w:sz w:val="22"/>
          <w:szCs w:val="22"/>
        </w:rPr>
        <w:t>A particular column is made as a primary key column by  using the primary key keyword followed with the column name</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 xml:space="preserve">CREATE TABLE EMP ( </w:t>
      </w:r>
      <w:r w:rsidRPr="00A73FBD">
        <w:rPr>
          <w:rFonts w:ascii="Times New Roman" w:hAnsi="Times New Roman" w:cs="Times New Roman"/>
          <w:sz w:val="19"/>
          <w:szCs w:val="19"/>
        </w:rPr>
        <w:br/>
        <w:t xml:space="preserve">  ID   INT           </w:t>
      </w:r>
      <w:r w:rsidRPr="00A73FBD">
        <w:rPr>
          <w:rFonts w:ascii="Times New Roman" w:hAnsi="Times New Roman" w:cs="Times New Roman"/>
          <w:sz w:val="19"/>
          <w:szCs w:val="19"/>
        </w:rPr>
        <w:br/>
        <w:t>  NAME VARCHAR (20)       </w:t>
      </w:r>
      <w:r w:rsidRPr="00A73FBD">
        <w:rPr>
          <w:rFonts w:ascii="Times New Roman" w:hAnsi="Times New Roman" w:cs="Times New Roman"/>
          <w:sz w:val="19"/>
          <w:szCs w:val="19"/>
        </w:rPr>
        <w:br/>
        <w:t xml:space="preserve"> AGE  INT       </w:t>
      </w:r>
      <w:r w:rsidRPr="00A73FBD">
        <w:rPr>
          <w:rFonts w:ascii="Times New Roman" w:hAnsi="Times New Roman" w:cs="Times New Roman"/>
          <w:sz w:val="19"/>
          <w:szCs w:val="19"/>
        </w:rPr>
        <w:br/>
        <w:t>  COURSE VARCHAR(10)    </w:t>
      </w:r>
      <w:r w:rsidRPr="00A73FBD">
        <w:rPr>
          <w:rFonts w:ascii="Times New Roman" w:hAnsi="Times New Roman" w:cs="Times New Roman"/>
          <w:sz w:val="19"/>
          <w:szCs w:val="19"/>
        </w:rPr>
        <w:br/>
        <w:t xml:space="preserve">PRIMARY KEY (ID) </w:t>
      </w:r>
      <w:r w:rsidRPr="00A73FBD">
        <w:rPr>
          <w:rFonts w:ascii="Times New Roman" w:hAnsi="Times New Roman" w:cs="Times New Roman"/>
          <w:sz w:val="19"/>
          <w:szCs w:val="19"/>
        </w:rPr>
        <w:br/>
        <w:t>);</w:t>
      </w:r>
    </w:p>
    <w:p w:rsidR="00A73FBD" w:rsidRPr="00A73FBD" w:rsidRDefault="00A73FBD" w:rsidP="00A73FBD">
      <w:pPr>
        <w:jc w:val="center"/>
        <w:rPr>
          <w:rFonts w:ascii="Times New Roman" w:hAnsi="Times New Roman" w:cs="Times New Roman"/>
          <w:sz w:val="19"/>
          <w:szCs w:val="19"/>
        </w:rPr>
      </w:pPr>
      <w:r w:rsidRPr="00A73FBD">
        <w:rPr>
          <w:rFonts w:ascii="Times New Roman" w:hAnsi="Times New Roman" w:cs="Times New Roman"/>
          <w:noProof/>
          <w:sz w:val="19"/>
          <w:szCs w:val="19"/>
        </w:rPr>
        <w:drawing>
          <wp:inline distT="0" distB="0" distL="0" distR="0">
            <wp:extent cx="2851641" cy="2432649"/>
            <wp:effectExtent l="19050" t="0" r="5859" b="0"/>
            <wp:docPr id="44" name="Picture 44" descr="Primary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rimary Key"/>
                    <pic:cNvPicPr>
                      <a:picLocks noChangeAspect="1" noChangeArrowheads="1"/>
                    </pic:cNvPicPr>
                  </pic:nvPicPr>
                  <pic:blipFill>
                    <a:blip r:embed="rId16"/>
                    <a:srcRect/>
                    <a:stretch>
                      <a:fillRect/>
                    </a:stretch>
                  </pic:blipFill>
                  <pic:spPr bwMode="auto">
                    <a:xfrm>
                      <a:off x="0" y="0"/>
                      <a:ext cx="2855595" cy="2436022"/>
                    </a:xfrm>
                    <a:prstGeom prst="rect">
                      <a:avLst/>
                    </a:prstGeom>
                    <a:noFill/>
                    <a:ln w="9525">
                      <a:noFill/>
                      <a:miter lim="800000"/>
                      <a:headEnd/>
                      <a:tailEnd/>
                    </a:ln>
                  </pic:spPr>
                </pic:pic>
              </a:graphicData>
            </a:graphic>
          </wp:inline>
        </w:drawing>
      </w:r>
    </w:p>
    <w:p w:rsidR="00A73FBD" w:rsidRPr="00A73FBD" w:rsidRDefault="00A73FBD" w:rsidP="00A73FBD">
      <w:pPr>
        <w:numPr>
          <w:ilvl w:val="0"/>
          <w:numId w:val="35"/>
        </w:numPr>
        <w:spacing w:before="100" w:beforeAutospacing="1" w:after="100" w:afterAutospacing="1" w:line="240" w:lineRule="auto"/>
        <w:rPr>
          <w:rFonts w:ascii="Times New Roman" w:hAnsi="Times New Roman" w:cs="Times New Roman"/>
        </w:rPr>
      </w:pPr>
      <w:r w:rsidRPr="00A73FBD">
        <w:rPr>
          <w:rFonts w:ascii="Times New Roman" w:hAnsi="Times New Roman" w:cs="Times New Roman"/>
        </w:rPr>
        <w:t>Here we have used the primary key on ID column then ID column must contain unique values i.e </w:t>
      </w:r>
      <w:r w:rsidRPr="00A73FBD">
        <w:rPr>
          <w:rStyle w:val="Strong"/>
          <w:rFonts w:ascii="Times New Roman" w:hAnsi="Times New Roman" w:cs="Times New Roman"/>
          <w:iCs/>
        </w:rPr>
        <w:t>one ID cannot be used for another student</w:t>
      </w:r>
      <w:r w:rsidRPr="00A73FBD">
        <w:rPr>
          <w:rFonts w:ascii="Times New Roman" w:hAnsi="Times New Roman" w:cs="Times New Roman"/>
        </w:rPr>
        <w:t>.</w:t>
      </w:r>
    </w:p>
    <w:p w:rsidR="00A73FBD" w:rsidRPr="00A73FBD" w:rsidRDefault="00A73FBD" w:rsidP="00A73FBD">
      <w:pPr>
        <w:numPr>
          <w:ilvl w:val="0"/>
          <w:numId w:val="35"/>
        </w:numPr>
        <w:spacing w:before="100" w:beforeAutospacing="1" w:after="100" w:afterAutospacing="1" w:line="240" w:lineRule="auto"/>
        <w:rPr>
          <w:rFonts w:ascii="Times New Roman" w:hAnsi="Times New Roman" w:cs="Times New Roman"/>
        </w:rPr>
      </w:pPr>
      <w:r w:rsidRPr="00A73FBD">
        <w:rPr>
          <w:rFonts w:ascii="Times New Roman" w:hAnsi="Times New Roman" w:cs="Times New Roman"/>
        </w:rPr>
        <w:t>If you try to </w:t>
      </w:r>
      <w:r w:rsidRPr="00A73FBD">
        <w:rPr>
          <w:rStyle w:val="Strong"/>
          <w:rFonts w:ascii="Times New Roman" w:hAnsi="Times New Roman" w:cs="Times New Roman"/>
          <w:iCs/>
        </w:rPr>
        <w:t>enter  duplicate value while inserting in the  row you are displayed with an error</w:t>
      </w:r>
    </w:p>
    <w:p w:rsidR="00A73FBD" w:rsidRPr="00A73FBD" w:rsidRDefault="00A73FBD" w:rsidP="00A73FBD">
      <w:pPr>
        <w:numPr>
          <w:ilvl w:val="0"/>
          <w:numId w:val="35"/>
        </w:numPr>
        <w:spacing w:before="100" w:beforeAutospacing="1" w:after="100" w:afterAutospacing="1" w:line="240" w:lineRule="auto"/>
        <w:rPr>
          <w:rFonts w:ascii="Times New Roman" w:hAnsi="Times New Roman" w:cs="Times New Roman"/>
        </w:rPr>
      </w:pPr>
      <w:r w:rsidRPr="00A73FBD">
        <w:rPr>
          <w:rFonts w:ascii="Times New Roman" w:hAnsi="Times New Roman" w:cs="Times New Roman"/>
        </w:rPr>
        <w:t>Hence </w:t>
      </w:r>
      <w:r w:rsidRPr="00A73FBD">
        <w:rPr>
          <w:rStyle w:val="Strong"/>
          <w:rFonts w:ascii="Times New Roman" w:hAnsi="Times New Roman" w:cs="Times New Roman"/>
          <w:iCs/>
        </w:rPr>
        <w:t>primary key will restrict you to maintain unique values and not null values in that particular column</w:t>
      </w:r>
    </w:p>
    <w:p w:rsidR="00A73FBD" w:rsidRPr="00A73FBD" w:rsidRDefault="00A73FBD" w:rsidP="00A73FBD">
      <w:pPr>
        <w:pStyle w:val="Heading3"/>
        <w:spacing w:before="272" w:after="136"/>
        <w:rPr>
          <w:rFonts w:ascii="Times New Roman" w:hAnsi="Times New Roman" w:cs="Times New Roman"/>
          <w:b w:val="0"/>
          <w:bCs w:val="0"/>
          <w:color w:val="auto"/>
          <w:sz w:val="23"/>
          <w:szCs w:val="23"/>
        </w:rPr>
      </w:pPr>
      <w:r w:rsidRPr="00A73FBD">
        <w:rPr>
          <w:rStyle w:val="Strong"/>
          <w:rFonts w:ascii="Times New Roman" w:hAnsi="Times New Roman" w:cs="Times New Roman"/>
          <w:b/>
          <w:bCs/>
          <w:color w:val="auto"/>
          <w:sz w:val="23"/>
          <w:szCs w:val="23"/>
        </w:rPr>
        <w:t>Foreign Key</w:t>
      </w:r>
    </w:p>
    <w:p w:rsidR="00A73FBD" w:rsidRPr="00A73FBD" w:rsidRDefault="00A73FBD" w:rsidP="00A73FBD">
      <w:pPr>
        <w:numPr>
          <w:ilvl w:val="0"/>
          <w:numId w:val="36"/>
        </w:numPr>
        <w:spacing w:before="100" w:beforeAutospacing="1" w:after="100" w:afterAutospacing="1" w:line="240" w:lineRule="auto"/>
        <w:rPr>
          <w:rFonts w:ascii="Times New Roman" w:hAnsi="Times New Roman" w:cs="Times New Roman"/>
        </w:rPr>
      </w:pPr>
      <w:r w:rsidRPr="00A73FBD">
        <w:rPr>
          <w:rFonts w:ascii="Times New Roman" w:hAnsi="Times New Roman" w:cs="Times New Roman"/>
        </w:rPr>
        <w:t>The </w:t>
      </w:r>
      <w:r w:rsidRPr="00A73FBD">
        <w:rPr>
          <w:rStyle w:val="HTMLCode"/>
          <w:rFonts w:ascii="Times New Roman" w:eastAsiaTheme="minorHAnsi" w:hAnsi="Times New Roman" w:cs="Times New Roman"/>
          <w:shd w:val="clear" w:color="auto" w:fill="F9F2F4"/>
        </w:rPr>
        <w:t>foreign key</w:t>
      </w:r>
      <w:r w:rsidRPr="00A73FBD">
        <w:rPr>
          <w:rFonts w:ascii="Times New Roman" w:hAnsi="Times New Roman" w:cs="Times New Roman"/>
        </w:rPr>
        <w:t> constraint is a column or list of columns which points to the primary key column of another table </w:t>
      </w:r>
    </w:p>
    <w:p w:rsidR="00A73FBD" w:rsidRPr="00A73FBD" w:rsidRDefault="00A73FBD" w:rsidP="00A73FBD">
      <w:pPr>
        <w:numPr>
          <w:ilvl w:val="0"/>
          <w:numId w:val="36"/>
        </w:numPr>
        <w:spacing w:before="100" w:beforeAutospacing="1" w:after="100" w:afterAutospacing="1" w:line="240" w:lineRule="auto"/>
        <w:rPr>
          <w:rFonts w:ascii="Times New Roman" w:hAnsi="Times New Roman" w:cs="Times New Roman"/>
        </w:rPr>
      </w:pPr>
      <w:r w:rsidRPr="00A73FBD">
        <w:rPr>
          <w:rFonts w:ascii="Times New Roman" w:hAnsi="Times New Roman" w:cs="Times New Roman"/>
        </w:rPr>
        <w:t>The main purpose of the foreign key is only those values are allowed in the present table that will match to the primary key column of another table </w:t>
      </w:r>
    </w:p>
    <w:p w:rsidR="00A73FBD" w:rsidRPr="00A73FBD" w:rsidRDefault="00A73FBD" w:rsidP="00A73FBD">
      <w:pPr>
        <w:pStyle w:val="Heading4"/>
        <w:spacing w:before="136" w:after="136"/>
        <w:rPr>
          <w:rFonts w:ascii="Times New Roman" w:hAnsi="Times New Roman" w:cs="Times New Roman"/>
          <w:b w:val="0"/>
          <w:bCs w:val="0"/>
          <w:i w:val="0"/>
          <w:color w:val="auto"/>
          <w:u w:val="single"/>
        </w:rPr>
      </w:pPr>
      <w:r w:rsidRPr="00A73FBD">
        <w:rPr>
          <w:rStyle w:val="Strong"/>
          <w:rFonts w:ascii="Times New Roman" w:hAnsi="Times New Roman" w:cs="Times New Roman"/>
          <w:b/>
          <w:bCs/>
          <w:i w:val="0"/>
          <w:color w:val="auto"/>
          <w:u w:val="single"/>
        </w:rPr>
        <w:lastRenderedPageBreak/>
        <w:t>Example to create a foreign key</w:t>
      </w:r>
    </w:p>
    <w:p w:rsidR="00A73FBD" w:rsidRPr="00A73FBD" w:rsidRDefault="00A73FBD" w:rsidP="00A73FBD">
      <w:pPr>
        <w:pStyle w:val="NormalWeb"/>
        <w:spacing w:before="0" w:beforeAutospacing="0" w:after="136" w:afterAutospacing="0"/>
        <w:rPr>
          <w:sz w:val="22"/>
          <w:szCs w:val="22"/>
        </w:rPr>
      </w:pPr>
      <w:r w:rsidRPr="00A73FBD">
        <w:rPr>
          <w:sz w:val="22"/>
          <w:szCs w:val="22"/>
        </w:rPr>
        <w:t> </w:t>
      </w:r>
    </w:p>
    <w:p w:rsidR="00A73FBD" w:rsidRPr="00A73FBD" w:rsidRDefault="00A73FBD" w:rsidP="00A73FBD">
      <w:pPr>
        <w:pStyle w:val="Heading4"/>
        <w:spacing w:before="136" w:after="136"/>
        <w:rPr>
          <w:rFonts w:ascii="Times New Roman" w:hAnsi="Times New Roman" w:cs="Times New Roman"/>
          <w:b w:val="0"/>
          <w:bCs w:val="0"/>
          <w:i w:val="0"/>
          <w:color w:val="auto"/>
          <w:u w:val="single"/>
        </w:rPr>
      </w:pPr>
      <w:r w:rsidRPr="00A73FBD">
        <w:rPr>
          <w:rStyle w:val="Strong"/>
          <w:rFonts w:ascii="Times New Roman" w:hAnsi="Times New Roman" w:cs="Times New Roman"/>
          <w:b/>
          <w:bCs/>
          <w:i w:val="0"/>
          <w:color w:val="auto"/>
          <w:u w:val="single"/>
        </w:rPr>
        <w:t>Reference Table</w:t>
      </w:r>
    </w:p>
    <w:p w:rsidR="00A73FBD" w:rsidRPr="00A73FBD" w:rsidRDefault="00A73FBD" w:rsidP="00A73FBD">
      <w:pPr>
        <w:jc w:val="center"/>
        <w:rPr>
          <w:rFonts w:ascii="Times New Roman" w:hAnsi="Times New Roman" w:cs="Times New Roman"/>
          <w:sz w:val="19"/>
          <w:szCs w:val="19"/>
        </w:rPr>
      </w:pPr>
      <w:r w:rsidRPr="00A73FBD">
        <w:rPr>
          <w:rFonts w:ascii="Times New Roman" w:hAnsi="Times New Roman" w:cs="Times New Roman"/>
          <w:noProof/>
          <w:sz w:val="19"/>
          <w:szCs w:val="19"/>
        </w:rPr>
        <w:drawing>
          <wp:inline distT="0" distB="0" distL="0" distR="0">
            <wp:extent cx="2855595" cy="2855595"/>
            <wp:effectExtent l="19050" t="0" r="1905" b="0"/>
            <wp:docPr id="45" name="Picture 45" descr="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oreign Key"/>
                    <pic:cNvPicPr>
                      <a:picLocks noChangeAspect="1" noChangeArrowheads="1"/>
                    </pic:cNvPicPr>
                  </pic:nvPicPr>
                  <pic:blipFill>
                    <a:blip r:embed="rId17"/>
                    <a:srcRect/>
                    <a:stretch>
                      <a:fillRect/>
                    </a:stretch>
                  </pic:blipFill>
                  <pic:spPr bwMode="auto">
                    <a:xfrm>
                      <a:off x="0" y="0"/>
                      <a:ext cx="2855595" cy="2855595"/>
                    </a:xfrm>
                    <a:prstGeom prst="rect">
                      <a:avLst/>
                    </a:prstGeom>
                    <a:noFill/>
                    <a:ln w="9525">
                      <a:noFill/>
                      <a:miter lim="800000"/>
                      <a:headEnd/>
                      <a:tailEnd/>
                    </a:ln>
                  </pic:spPr>
                </pic:pic>
              </a:graphicData>
            </a:graphic>
          </wp:inline>
        </w:drawing>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CREATE TABLE CUSTOMERS1(</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   ID   INT ,            </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  NAME VARCHAR (20) ,</w:t>
      </w:r>
      <w:r w:rsidRPr="00A73FBD">
        <w:rPr>
          <w:rFonts w:ascii="Times New Roman" w:hAnsi="Times New Roman" w:cs="Times New Roman"/>
          <w:sz w:val="19"/>
          <w:szCs w:val="19"/>
        </w:rPr>
        <w:br/>
        <w:t xml:space="preserve">  COURSE VARCHAR(10) ,</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   PRIMARY KEY (ID)</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 </w:t>
      </w:r>
    </w:p>
    <w:p w:rsidR="00A73FBD" w:rsidRPr="00A73FBD" w:rsidRDefault="00A73FBD" w:rsidP="00A73FBD">
      <w:pPr>
        <w:pStyle w:val="Heading4"/>
        <w:spacing w:before="136" w:after="136"/>
        <w:rPr>
          <w:rFonts w:ascii="Times New Roman" w:hAnsi="Times New Roman" w:cs="Times New Roman"/>
          <w:b w:val="0"/>
          <w:bCs w:val="0"/>
          <w:i w:val="0"/>
          <w:color w:val="auto"/>
          <w:u w:val="single"/>
        </w:rPr>
      </w:pPr>
      <w:r w:rsidRPr="00A73FBD">
        <w:rPr>
          <w:rStyle w:val="Strong"/>
          <w:rFonts w:ascii="Times New Roman" w:hAnsi="Times New Roman" w:cs="Times New Roman"/>
          <w:b/>
          <w:bCs/>
          <w:i w:val="0"/>
          <w:color w:val="auto"/>
          <w:u w:val="single"/>
        </w:rPr>
        <w:t>Child Table</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CREATE TABLE CUSTOMERS2(</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   ID   INT ,            </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   MARKS INT,     </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   REFERENCES CUSTOMERS1(ID)</w:t>
      </w:r>
    </w:p>
    <w:p w:rsidR="00A73FBD" w:rsidRPr="00A73FBD" w:rsidRDefault="00A73FBD" w:rsidP="00A73FBD">
      <w:pPr>
        <w:pStyle w:val="HTMLPreformatted"/>
        <w:pBdr>
          <w:top w:val="single" w:sz="6" w:space="6" w:color="CCCCCC"/>
          <w:left w:val="single" w:sz="6" w:space="6" w:color="CCCCCC"/>
          <w:bottom w:val="single" w:sz="6" w:space="6" w:color="CCCCCC"/>
          <w:right w:val="single" w:sz="6" w:space="6" w:color="CCCCCC"/>
        </w:pBdr>
        <w:wordWrap w:val="0"/>
        <w:spacing w:after="136"/>
        <w:rPr>
          <w:rFonts w:ascii="Times New Roman" w:hAnsi="Times New Roman" w:cs="Times New Roman"/>
          <w:sz w:val="19"/>
          <w:szCs w:val="19"/>
        </w:rPr>
      </w:pPr>
      <w:r w:rsidRPr="00A73FBD">
        <w:rPr>
          <w:rFonts w:ascii="Times New Roman" w:hAnsi="Times New Roman" w:cs="Times New Roman"/>
          <w:sz w:val="19"/>
          <w:szCs w:val="19"/>
        </w:rPr>
        <w:t>); </w:t>
      </w:r>
    </w:p>
    <w:p w:rsidR="00A73FBD" w:rsidRPr="00A73FBD" w:rsidRDefault="00A73FBD" w:rsidP="00A73FBD">
      <w:pPr>
        <w:tabs>
          <w:tab w:val="left" w:pos="2744"/>
        </w:tabs>
        <w:spacing w:line="360" w:lineRule="auto"/>
        <w:rPr>
          <w:rFonts w:ascii="Times New Roman" w:eastAsia="Times New Roman" w:hAnsi="Times New Roman" w:cs="Times New Roman"/>
        </w:rPr>
      </w:pPr>
    </w:p>
    <w:sectPr w:rsidR="00A73FBD" w:rsidRPr="00A73FBD" w:rsidSect="003204A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7473" w:rsidRDefault="00AB7473" w:rsidP="006823D4">
      <w:pPr>
        <w:spacing w:after="0" w:line="240" w:lineRule="auto"/>
      </w:pPr>
      <w:r>
        <w:separator/>
      </w:r>
    </w:p>
  </w:endnote>
  <w:endnote w:type="continuationSeparator" w:id="1">
    <w:p w:rsidR="00AB7473" w:rsidRDefault="00AB7473" w:rsidP="006823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7473" w:rsidRDefault="00AB7473" w:rsidP="006823D4">
      <w:pPr>
        <w:spacing w:after="0" w:line="240" w:lineRule="auto"/>
      </w:pPr>
      <w:r>
        <w:separator/>
      </w:r>
    </w:p>
  </w:footnote>
  <w:footnote w:type="continuationSeparator" w:id="1">
    <w:p w:rsidR="00AB7473" w:rsidRDefault="00AB7473" w:rsidP="006823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B7D9A"/>
    <w:multiLevelType w:val="multilevel"/>
    <w:tmpl w:val="81809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70610B"/>
    <w:multiLevelType w:val="multilevel"/>
    <w:tmpl w:val="5A3C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B57428"/>
    <w:multiLevelType w:val="multilevel"/>
    <w:tmpl w:val="D878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607715"/>
    <w:multiLevelType w:val="multilevel"/>
    <w:tmpl w:val="57D8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DE4017"/>
    <w:multiLevelType w:val="multilevel"/>
    <w:tmpl w:val="E65E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034D3F"/>
    <w:multiLevelType w:val="multilevel"/>
    <w:tmpl w:val="76C4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8C5327"/>
    <w:multiLevelType w:val="multilevel"/>
    <w:tmpl w:val="92101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D12B99"/>
    <w:multiLevelType w:val="multilevel"/>
    <w:tmpl w:val="8210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416699"/>
    <w:multiLevelType w:val="multilevel"/>
    <w:tmpl w:val="92B2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9B1DE3"/>
    <w:multiLevelType w:val="multilevel"/>
    <w:tmpl w:val="680A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384F08"/>
    <w:multiLevelType w:val="multilevel"/>
    <w:tmpl w:val="4EFA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EC1999"/>
    <w:multiLevelType w:val="multilevel"/>
    <w:tmpl w:val="67861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3A2D83"/>
    <w:multiLevelType w:val="multilevel"/>
    <w:tmpl w:val="5B54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534E92"/>
    <w:multiLevelType w:val="multilevel"/>
    <w:tmpl w:val="ED3E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491557B"/>
    <w:multiLevelType w:val="multilevel"/>
    <w:tmpl w:val="136E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A21D04"/>
    <w:multiLevelType w:val="multilevel"/>
    <w:tmpl w:val="B4B2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ED058F"/>
    <w:multiLevelType w:val="multilevel"/>
    <w:tmpl w:val="F4F4E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C055122"/>
    <w:multiLevelType w:val="multilevel"/>
    <w:tmpl w:val="750E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A67471"/>
    <w:multiLevelType w:val="multilevel"/>
    <w:tmpl w:val="D16EF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110476"/>
    <w:multiLevelType w:val="multilevel"/>
    <w:tmpl w:val="AB02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EA03D0"/>
    <w:multiLevelType w:val="multilevel"/>
    <w:tmpl w:val="C88AC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C4084E"/>
    <w:multiLevelType w:val="multilevel"/>
    <w:tmpl w:val="9392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5B7C49"/>
    <w:multiLevelType w:val="multilevel"/>
    <w:tmpl w:val="9CAC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4221903"/>
    <w:multiLevelType w:val="multilevel"/>
    <w:tmpl w:val="788AB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61C5179"/>
    <w:multiLevelType w:val="multilevel"/>
    <w:tmpl w:val="8F40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66A1EF7"/>
    <w:multiLevelType w:val="multilevel"/>
    <w:tmpl w:val="21E80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7842085"/>
    <w:multiLevelType w:val="multilevel"/>
    <w:tmpl w:val="92F2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DA12CE7"/>
    <w:multiLevelType w:val="multilevel"/>
    <w:tmpl w:val="C0D2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42709F6"/>
    <w:multiLevelType w:val="multilevel"/>
    <w:tmpl w:val="BF52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54C58AE"/>
    <w:multiLevelType w:val="multilevel"/>
    <w:tmpl w:val="A0C8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DC433C"/>
    <w:multiLevelType w:val="multilevel"/>
    <w:tmpl w:val="33F2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22459A"/>
    <w:multiLevelType w:val="multilevel"/>
    <w:tmpl w:val="B912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B9B699E"/>
    <w:multiLevelType w:val="multilevel"/>
    <w:tmpl w:val="47C6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A728A4"/>
    <w:multiLevelType w:val="multilevel"/>
    <w:tmpl w:val="A954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D951199"/>
    <w:multiLevelType w:val="multilevel"/>
    <w:tmpl w:val="8B7C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EC475BF"/>
    <w:multiLevelType w:val="multilevel"/>
    <w:tmpl w:val="CA92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5"/>
  </w:num>
  <w:num w:numId="3">
    <w:abstractNumId w:val="0"/>
  </w:num>
  <w:num w:numId="4">
    <w:abstractNumId w:val="27"/>
  </w:num>
  <w:num w:numId="5">
    <w:abstractNumId w:val="25"/>
  </w:num>
  <w:num w:numId="6">
    <w:abstractNumId w:val="35"/>
  </w:num>
  <w:num w:numId="7">
    <w:abstractNumId w:val="12"/>
  </w:num>
  <w:num w:numId="8">
    <w:abstractNumId w:val="31"/>
  </w:num>
  <w:num w:numId="9">
    <w:abstractNumId w:val="13"/>
  </w:num>
  <w:num w:numId="10">
    <w:abstractNumId w:val="4"/>
  </w:num>
  <w:num w:numId="11">
    <w:abstractNumId w:val="28"/>
  </w:num>
  <w:num w:numId="12">
    <w:abstractNumId w:val="33"/>
  </w:num>
  <w:num w:numId="13">
    <w:abstractNumId w:val="10"/>
  </w:num>
  <w:num w:numId="14">
    <w:abstractNumId w:val="30"/>
  </w:num>
  <w:num w:numId="15">
    <w:abstractNumId w:val="6"/>
  </w:num>
  <w:num w:numId="16">
    <w:abstractNumId w:val="20"/>
  </w:num>
  <w:num w:numId="17">
    <w:abstractNumId w:val="3"/>
  </w:num>
  <w:num w:numId="18">
    <w:abstractNumId w:val="23"/>
  </w:num>
  <w:num w:numId="19">
    <w:abstractNumId w:val="5"/>
  </w:num>
  <w:num w:numId="20">
    <w:abstractNumId w:val="1"/>
  </w:num>
  <w:num w:numId="21">
    <w:abstractNumId w:val="11"/>
  </w:num>
  <w:num w:numId="22">
    <w:abstractNumId w:val="16"/>
  </w:num>
  <w:num w:numId="23">
    <w:abstractNumId w:val="22"/>
  </w:num>
  <w:num w:numId="24">
    <w:abstractNumId w:val="24"/>
  </w:num>
  <w:num w:numId="25">
    <w:abstractNumId w:val="34"/>
  </w:num>
  <w:num w:numId="26">
    <w:abstractNumId w:val="18"/>
  </w:num>
  <w:num w:numId="27">
    <w:abstractNumId w:val="9"/>
  </w:num>
  <w:num w:numId="28">
    <w:abstractNumId w:val="17"/>
  </w:num>
  <w:num w:numId="29">
    <w:abstractNumId w:val="19"/>
  </w:num>
  <w:num w:numId="30">
    <w:abstractNumId w:val="14"/>
  </w:num>
  <w:num w:numId="31">
    <w:abstractNumId w:val="2"/>
  </w:num>
  <w:num w:numId="32">
    <w:abstractNumId w:val="8"/>
  </w:num>
  <w:num w:numId="33">
    <w:abstractNumId w:val="29"/>
  </w:num>
  <w:num w:numId="34">
    <w:abstractNumId w:val="21"/>
  </w:num>
  <w:num w:numId="35">
    <w:abstractNumId w:val="7"/>
  </w:num>
  <w:num w:numId="36">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F35939"/>
    <w:rsid w:val="00025036"/>
    <w:rsid w:val="000F4BFD"/>
    <w:rsid w:val="003204A0"/>
    <w:rsid w:val="0038519C"/>
    <w:rsid w:val="00386F9A"/>
    <w:rsid w:val="00457873"/>
    <w:rsid w:val="006823D4"/>
    <w:rsid w:val="0071306D"/>
    <w:rsid w:val="00885C7A"/>
    <w:rsid w:val="00995BC3"/>
    <w:rsid w:val="00A64706"/>
    <w:rsid w:val="00A73FBD"/>
    <w:rsid w:val="00AB1B91"/>
    <w:rsid w:val="00AB7473"/>
    <w:rsid w:val="00AE72AF"/>
    <w:rsid w:val="00B4096A"/>
    <w:rsid w:val="00B42FA8"/>
    <w:rsid w:val="00DB1AFD"/>
    <w:rsid w:val="00F3039A"/>
    <w:rsid w:val="00F359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4A0"/>
  </w:style>
  <w:style w:type="paragraph" w:styleId="Heading1">
    <w:name w:val="heading 1"/>
    <w:basedOn w:val="Normal"/>
    <w:link w:val="Heading1Char"/>
    <w:uiPriority w:val="9"/>
    <w:qFormat/>
    <w:rsid w:val="00F359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3F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73F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3F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93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59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5939"/>
    <w:rPr>
      <w:b/>
      <w:bCs/>
    </w:rPr>
  </w:style>
  <w:style w:type="character" w:styleId="Hyperlink">
    <w:name w:val="Hyperlink"/>
    <w:basedOn w:val="DefaultParagraphFont"/>
    <w:uiPriority w:val="99"/>
    <w:semiHidden/>
    <w:unhideWhenUsed/>
    <w:rsid w:val="00F35939"/>
    <w:rPr>
      <w:color w:val="0000FF"/>
      <w:u w:val="single"/>
    </w:rPr>
  </w:style>
  <w:style w:type="paragraph" w:styleId="HTMLPreformatted">
    <w:name w:val="HTML Preformatted"/>
    <w:basedOn w:val="Normal"/>
    <w:link w:val="HTMLPreformattedChar"/>
    <w:uiPriority w:val="99"/>
    <w:semiHidden/>
    <w:unhideWhenUsed/>
    <w:rsid w:val="00F3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93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5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939"/>
    <w:rPr>
      <w:rFonts w:ascii="Tahoma" w:hAnsi="Tahoma" w:cs="Tahoma"/>
      <w:sz w:val="16"/>
      <w:szCs w:val="16"/>
    </w:rPr>
  </w:style>
  <w:style w:type="paragraph" w:styleId="Header">
    <w:name w:val="header"/>
    <w:basedOn w:val="Normal"/>
    <w:link w:val="HeaderChar"/>
    <w:uiPriority w:val="99"/>
    <w:semiHidden/>
    <w:unhideWhenUsed/>
    <w:rsid w:val="006823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23D4"/>
  </w:style>
  <w:style w:type="paragraph" w:styleId="Footer">
    <w:name w:val="footer"/>
    <w:basedOn w:val="Normal"/>
    <w:link w:val="FooterChar"/>
    <w:uiPriority w:val="99"/>
    <w:semiHidden/>
    <w:unhideWhenUsed/>
    <w:rsid w:val="006823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3D4"/>
  </w:style>
  <w:style w:type="character" w:styleId="Emphasis">
    <w:name w:val="Emphasis"/>
    <w:basedOn w:val="DefaultParagraphFont"/>
    <w:uiPriority w:val="20"/>
    <w:qFormat/>
    <w:rsid w:val="006823D4"/>
    <w:rPr>
      <w:i/>
      <w:iCs/>
    </w:rPr>
  </w:style>
  <w:style w:type="character" w:customStyle="1" w:styleId="Heading2Char">
    <w:name w:val="Heading 2 Char"/>
    <w:basedOn w:val="DefaultParagraphFont"/>
    <w:link w:val="Heading2"/>
    <w:uiPriority w:val="9"/>
    <w:semiHidden/>
    <w:rsid w:val="00A73F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73F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73FBD"/>
    <w:rPr>
      <w:rFonts w:asciiTheme="majorHAnsi" w:eastAsiaTheme="majorEastAsia" w:hAnsiTheme="majorHAnsi" w:cstheme="majorBidi"/>
      <w:b/>
      <w:bCs/>
      <w:i/>
      <w:iCs/>
      <w:color w:val="4F81BD" w:themeColor="accent1"/>
    </w:rPr>
  </w:style>
  <w:style w:type="paragraph" w:customStyle="1" w:styleId="blog-post-meta">
    <w:name w:val="blog-post-meta"/>
    <w:basedOn w:val="Normal"/>
    <w:rsid w:val="00A73FB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73FB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2449517">
      <w:bodyDiv w:val="1"/>
      <w:marLeft w:val="0"/>
      <w:marRight w:val="0"/>
      <w:marTop w:val="0"/>
      <w:marBottom w:val="0"/>
      <w:divBdr>
        <w:top w:val="none" w:sz="0" w:space="0" w:color="auto"/>
        <w:left w:val="none" w:sz="0" w:space="0" w:color="auto"/>
        <w:bottom w:val="none" w:sz="0" w:space="0" w:color="auto"/>
        <w:right w:val="none" w:sz="0" w:space="0" w:color="auto"/>
      </w:divBdr>
    </w:div>
    <w:div w:id="344133083">
      <w:bodyDiv w:val="1"/>
      <w:marLeft w:val="0"/>
      <w:marRight w:val="0"/>
      <w:marTop w:val="0"/>
      <w:marBottom w:val="0"/>
      <w:divBdr>
        <w:top w:val="none" w:sz="0" w:space="0" w:color="auto"/>
        <w:left w:val="none" w:sz="0" w:space="0" w:color="auto"/>
        <w:bottom w:val="none" w:sz="0" w:space="0" w:color="auto"/>
        <w:right w:val="none" w:sz="0" w:space="0" w:color="auto"/>
      </w:divBdr>
    </w:div>
    <w:div w:id="359556018">
      <w:bodyDiv w:val="1"/>
      <w:marLeft w:val="0"/>
      <w:marRight w:val="0"/>
      <w:marTop w:val="0"/>
      <w:marBottom w:val="0"/>
      <w:divBdr>
        <w:top w:val="none" w:sz="0" w:space="0" w:color="auto"/>
        <w:left w:val="none" w:sz="0" w:space="0" w:color="auto"/>
        <w:bottom w:val="none" w:sz="0" w:space="0" w:color="auto"/>
        <w:right w:val="none" w:sz="0" w:space="0" w:color="auto"/>
      </w:divBdr>
      <w:divsChild>
        <w:div w:id="1513256021">
          <w:marLeft w:val="0"/>
          <w:marRight w:val="0"/>
          <w:marTop w:val="0"/>
          <w:marBottom w:val="0"/>
          <w:divBdr>
            <w:top w:val="none" w:sz="0" w:space="0" w:color="auto"/>
            <w:left w:val="none" w:sz="0" w:space="0" w:color="auto"/>
            <w:bottom w:val="none" w:sz="0" w:space="0" w:color="auto"/>
            <w:right w:val="none" w:sz="0" w:space="0" w:color="auto"/>
          </w:divBdr>
          <w:divsChild>
            <w:div w:id="1134954509">
              <w:marLeft w:val="0"/>
              <w:marRight w:val="0"/>
              <w:marTop w:val="0"/>
              <w:marBottom w:val="0"/>
              <w:divBdr>
                <w:top w:val="none" w:sz="0" w:space="0" w:color="auto"/>
                <w:left w:val="none" w:sz="0" w:space="0" w:color="auto"/>
                <w:bottom w:val="none" w:sz="0" w:space="0" w:color="auto"/>
                <w:right w:val="none" w:sz="0" w:space="0" w:color="auto"/>
              </w:divBdr>
              <w:divsChild>
                <w:div w:id="879972433">
                  <w:marLeft w:val="0"/>
                  <w:marRight w:val="0"/>
                  <w:marTop w:val="0"/>
                  <w:marBottom w:val="0"/>
                  <w:divBdr>
                    <w:top w:val="none" w:sz="0" w:space="0" w:color="auto"/>
                    <w:left w:val="none" w:sz="0" w:space="0" w:color="auto"/>
                    <w:bottom w:val="none" w:sz="0" w:space="0" w:color="auto"/>
                    <w:right w:val="none" w:sz="0" w:space="0" w:color="auto"/>
                  </w:divBdr>
                  <w:divsChild>
                    <w:div w:id="1458527436">
                      <w:marLeft w:val="0"/>
                      <w:marRight w:val="0"/>
                      <w:marTop w:val="0"/>
                      <w:marBottom w:val="0"/>
                      <w:divBdr>
                        <w:top w:val="none" w:sz="0" w:space="0" w:color="auto"/>
                        <w:left w:val="none" w:sz="0" w:space="0" w:color="auto"/>
                        <w:bottom w:val="none" w:sz="0" w:space="0" w:color="auto"/>
                        <w:right w:val="none" w:sz="0" w:space="0" w:color="auto"/>
                      </w:divBdr>
                      <w:divsChild>
                        <w:div w:id="1156452308">
                          <w:marLeft w:val="0"/>
                          <w:marRight w:val="0"/>
                          <w:marTop w:val="0"/>
                          <w:marBottom w:val="0"/>
                          <w:divBdr>
                            <w:top w:val="none" w:sz="0" w:space="0" w:color="auto"/>
                            <w:left w:val="none" w:sz="0" w:space="0" w:color="auto"/>
                            <w:bottom w:val="none" w:sz="0" w:space="0" w:color="auto"/>
                            <w:right w:val="none" w:sz="0" w:space="0" w:color="auto"/>
                          </w:divBdr>
                          <w:divsChild>
                            <w:div w:id="1766926090">
                              <w:marLeft w:val="0"/>
                              <w:marRight w:val="0"/>
                              <w:marTop w:val="0"/>
                              <w:marBottom w:val="0"/>
                              <w:divBdr>
                                <w:top w:val="none" w:sz="0" w:space="0" w:color="auto"/>
                                <w:left w:val="none" w:sz="0" w:space="0" w:color="auto"/>
                                <w:bottom w:val="none" w:sz="0" w:space="0" w:color="auto"/>
                                <w:right w:val="none" w:sz="0" w:space="0" w:color="auto"/>
                              </w:divBdr>
                              <w:divsChild>
                                <w:div w:id="1756394123">
                                  <w:marLeft w:val="0"/>
                                  <w:marRight w:val="0"/>
                                  <w:marTop w:val="0"/>
                                  <w:marBottom w:val="0"/>
                                  <w:divBdr>
                                    <w:top w:val="none" w:sz="0" w:space="0" w:color="auto"/>
                                    <w:left w:val="none" w:sz="0" w:space="0" w:color="auto"/>
                                    <w:bottom w:val="none" w:sz="0" w:space="0" w:color="auto"/>
                                    <w:right w:val="none" w:sz="0" w:space="0" w:color="auto"/>
                                  </w:divBdr>
                                  <w:divsChild>
                                    <w:div w:id="1962955921">
                                      <w:marLeft w:val="0"/>
                                      <w:marRight w:val="0"/>
                                      <w:marTop w:val="0"/>
                                      <w:marBottom w:val="0"/>
                                      <w:divBdr>
                                        <w:top w:val="none" w:sz="0" w:space="0" w:color="auto"/>
                                        <w:left w:val="none" w:sz="0" w:space="0" w:color="auto"/>
                                        <w:bottom w:val="none" w:sz="0" w:space="0" w:color="auto"/>
                                        <w:right w:val="none" w:sz="0" w:space="0" w:color="auto"/>
                                      </w:divBdr>
                                      <w:divsChild>
                                        <w:div w:id="1672757460">
                                          <w:marLeft w:val="0"/>
                                          <w:marRight w:val="0"/>
                                          <w:marTop w:val="0"/>
                                          <w:marBottom w:val="0"/>
                                          <w:divBdr>
                                            <w:top w:val="none" w:sz="0" w:space="0" w:color="auto"/>
                                            <w:left w:val="none" w:sz="0" w:space="0" w:color="auto"/>
                                            <w:bottom w:val="none" w:sz="0" w:space="0" w:color="auto"/>
                                            <w:right w:val="none" w:sz="0" w:space="0" w:color="auto"/>
                                          </w:divBdr>
                                          <w:divsChild>
                                            <w:div w:id="1232422956">
                                              <w:marLeft w:val="0"/>
                                              <w:marRight w:val="0"/>
                                              <w:marTop w:val="0"/>
                                              <w:marBottom w:val="0"/>
                                              <w:divBdr>
                                                <w:top w:val="none" w:sz="0" w:space="0" w:color="auto"/>
                                                <w:left w:val="none" w:sz="0" w:space="0" w:color="auto"/>
                                                <w:bottom w:val="none" w:sz="0" w:space="0" w:color="auto"/>
                                                <w:right w:val="none" w:sz="0" w:space="0" w:color="auto"/>
                                              </w:divBdr>
                                              <w:divsChild>
                                                <w:div w:id="55126246">
                                                  <w:marLeft w:val="0"/>
                                                  <w:marRight w:val="0"/>
                                                  <w:marTop w:val="0"/>
                                                  <w:marBottom w:val="0"/>
                                                  <w:divBdr>
                                                    <w:top w:val="none" w:sz="0" w:space="0" w:color="auto"/>
                                                    <w:left w:val="none" w:sz="0" w:space="0" w:color="auto"/>
                                                    <w:bottom w:val="none" w:sz="0" w:space="0" w:color="auto"/>
                                                    <w:right w:val="none" w:sz="0" w:space="0" w:color="auto"/>
                                                  </w:divBdr>
                                                  <w:divsChild>
                                                    <w:div w:id="317419324">
                                                      <w:marLeft w:val="0"/>
                                                      <w:marRight w:val="0"/>
                                                      <w:marTop w:val="0"/>
                                                      <w:marBottom w:val="0"/>
                                                      <w:divBdr>
                                                        <w:top w:val="none" w:sz="0" w:space="0" w:color="auto"/>
                                                        <w:left w:val="none" w:sz="0" w:space="0" w:color="auto"/>
                                                        <w:bottom w:val="none" w:sz="0" w:space="0" w:color="auto"/>
                                                        <w:right w:val="none" w:sz="0" w:space="0" w:color="auto"/>
                                                      </w:divBdr>
                                                      <w:divsChild>
                                                        <w:div w:id="2085056834">
                                                          <w:marLeft w:val="0"/>
                                                          <w:marRight w:val="0"/>
                                                          <w:marTop w:val="0"/>
                                                          <w:marBottom w:val="0"/>
                                                          <w:divBdr>
                                                            <w:top w:val="none" w:sz="0" w:space="0" w:color="auto"/>
                                                            <w:left w:val="none" w:sz="0" w:space="0" w:color="auto"/>
                                                            <w:bottom w:val="none" w:sz="0" w:space="0" w:color="auto"/>
                                                            <w:right w:val="none" w:sz="0" w:space="0" w:color="auto"/>
                                                          </w:divBdr>
                                                          <w:divsChild>
                                                            <w:div w:id="1699551544">
                                                              <w:marLeft w:val="0"/>
                                                              <w:marRight w:val="0"/>
                                                              <w:marTop w:val="0"/>
                                                              <w:marBottom w:val="0"/>
                                                              <w:divBdr>
                                                                <w:top w:val="none" w:sz="0" w:space="0" w:color="auto"/>
                                                                <w:left w:val="none" w:sz="0" w:space="0" w:color="auto"/>
                                                                <w:bottom w:val="none" w:sz="0" w:space="0" w:color="auto"/>
                                                                <w:right w:val="none" w:sz="0" w:space="0" w:color="auto"/>
                                                              </w:divBdr>
                                                              <w:divsChild>
                                                                <w:div w:id="1794134391">
                                                                  <w:marLeft w:val="0"/>
                                                                  <w:marRight w:val="0"/>
                                                                  <w:marTop w:val="0"/>
                                                                  <w:marBottom w:val="0"/>
                                                                  <w:divBdr>
                                                                    <w:top w:val="none" w:sz="0" w:space="0" w:color="auto"/>
                                                                    <w:left w:val="none" w:sz="0" w:space="0" w:color="auto"/>
                                                                    <w:bottom w:val="none" w:sz="0" w:space="0" w:color="auto"/>
                                                                    <w:right w:val="none" w:sz="0" w:space="0" w:color="auto"/>
                                                                  </w:divBdr>
                                                                  <w:divsChild>
                                                                    <w:div w:id="15764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012109">
                                                  <w:marLeft w:val="0"/>
                                                  <w:marRight w:val="0"/>
                                                  <w:marTop w:val="0"/>
                                                  <w:marBottom w:val="0"/>
                                                  <w:divBdr>
                                                    <w:top w:val="none" w:sz="0" w:space="0" w:color="auto"/>
                                                    <w:left w:val="none" w:sz="0" w:space="0" w:color="auto"/>
                                                    <w:bottom w:val="none" w:sz="0" w:space="0" w:color="auto"/>
                                                    <w:right w:val="none" w:sz="0" w:space="0" w:color="auto"/>
                                                  </w:divBdr>
                                                  <w:divsChild>
                                                    <w:div w:id="1571496174">
                                                      <w:marLeft w:val="0"/>
                                                      <w:marRight w:val="0"/>
                                                      <w:marTop w:val="0"/>
                                                      <w:marBottom w:val="0"/>
                                                      <w:divBdr>
                                                        <w:top w:val="none" w:sz="0" w:space="0" w:color="auto"/>
                                                        <w:left w:val="none" w:sz="0" w:space="0" w:color="auto"/>
                                                        <w:bottom w:val="none" w:sz="0" w:space="0" w:color="auto"/>
                                                        <w:right w:val="none" w:sz="0" w:space="0" w:color="auto"/>
                                                      </w:divBdr>
                                                      <w:divsChild>
                                                        <w:div w:id="941689592">
                                                          <w:marLeft w:val="0"/>
                                                          <w:marRight w:val="0"/>
                                                          <w:marTop w:val="0"/>
                                                          <w:marBottom w:val="0"/>
                                                          <w:divBdr>
                                                            <w:top w:val="none" w:sz="0" w:space="0" w:color="auto"/>
                                                            <w:left w:val="none" w:sz="0" w:space="0" w:color="auto"/>
                                                            <w:bottom w:val="none" w:sz="0" w:space="0" w:color="auto"/>
                                                            <w:right w:val="none" w:sz="0" w:space="0" w:color="auto"/>
                                                          </w:divBdr>
                                                          <w:divsChild>
                                                            <w:div w:id="2064592637">
                                                              <w:marLeft w:val="0"/>
                                                              <w:marRight w:val="0"/>
                                                              <w:marTop w:val="0"/>
                                                              <w:marBottom w:val="0"/>
                                                              <w:divBdr>
                                                                <w:top w:val="none" w:sz="0" w:space="0" w:color="auto"/>
                                                                <w:left w:val="none" w:sz="0" w:space="0" w:color="auto"/>
                                                                <w:bottom w:val="none" w:sz="0" w:space="0" w:color="auto"/>
                                                                <w:right w:val="none" w:sz="0" w:space="0" w:color="auto"/>
                                                              </w:divBdr>
                                                              <w:divsChild>
                                                                <w:div w:id="4346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832721">
                                          <w:marLeft w:val="0"/>
                                          <w:marRight w:val="0"/>
                                          <w:marTop w:val="0"/>
                                          <w:marBottom w:val="0"/>
                                          <w:divBdr>
                                            <w:top w:val="none" w:sz="0" w:space="0" w:color="auto"/>
                                            <w:left w:val="none" w:sz="0" w:space="0" w:color="auto"/>
                                            <w:bottom w:val="none" w:sz="0" w:space="0" w:color="auto"/>
                                            <w:right w:val="none" w:sz="0" w:space="0" w:color="auto"/>
                                          </w:divBdr>
                                          <w:divsChild>
                                            <w:div w:id="634338451">
                                              <w:marLeft w:val="0"/>
                                              <w:marRight w:val="0"/>
                                              <w:marTop w:val="0"/>
                                              <w:marBottom w:val="0"/>
                                              <w:divBdr>
                                                <w:top w:val="none" w:sz="0" w:space="0" w:color="auto"/>
                                                <w:left w:val="none" w:sz="0" w:space="0" w:color="auto"/>
                                                <w:bottom w:val="none" w:sz="0" w:space="0" w:color="auto"/>
                                                <w:right w:val="none" w:sz="0" w:space="0" w:color="auto"/>
                                              </w:divBdr>
                                              <w:divsChild>
                                                <w:div w:id="56828757">
                                                  <w:marLeft w:val="0"/>
                                                  <w:marRight w:val="0"/>
                                                  <w:marTop w:val="0"/>
                                                  <w:marBottom w:val="0"/>
                                                  <w:divBdr>
                                                    <w:top w:val="none" w:sz="0" w:space="0" w:color="auto"/>
                                                    <w:left w:val="none" w:sz="0" w:space="0" w:color="auto"/>
                                                    <w:bottom w:val="none" w:sz="0" w:space="0" w:color="auto"/>
                                                    <w:right w:val="none" w:sz="0" w:space="0" w:color="auto"/>
                                                  </w:divBdr>
                                                  <w:divsChild>
                                                    <w:div w:id="851147431">
                                                      <w:marLeft w:val="0"/>
                                                      <w:marRight w:val="0"/>
                                                      <w:marTop w:val="0"/>
                                                      <w:marBottom w:val="0"/>
                                                      <w:divBdr>
                                                        <w:top w:val="none" w:sz="0" w:space="0" w:color="auto"/>
                                                        <w:left w:val="none" w:sz="0" w:space="0" w:color="auto"/>
                                                        <w:bottom w:val="none" w:sz="0" w:space="0" w:color="auto"/>
                                                        <w:right w:val="none" w:sz="0" w:space="0" w:color="auto"/>
                                                      </w:divBdr>
                                                      <w:divsChild>
                                                        <w:div w:id="1944262482">
                                                          <w:marLeft w:val="0"/>
                                                          <w:marRight w:val="0"/>
                                                          <w:marTop w:val="0"/>
                                                          <w:marBottom w:val="0"/>
                                                          <w:divBdr>
                                                            <w:top w:val="none" w:sz="0" w:space="0" w:color="auto"/>
                                                            <w:left w:val="none" w:sz="0" w:space="0" w:color="auto"/>
                                                            <w:bottom w:val="none" w:sz="0" w:space="0" w:color="auto"/>
                                                            <w:right w:val="none" w:sz="0" w:space="0" w:color="auto"/>
                                                          </w:divBdr>
                                                          <w:divsChild>
                                                            <w:div w:id="726219303">
                                                              <w:marLeft w:val="0"/>
                                                              <w:marRight w:val="0"/>
                                                              <w:marTop w:val="0"/>
                                                              <w:marBottom w:val="0"/>
                                                              <w:divBdr>
                                                                <w:top w:val="none" w:sz="0" w:space="0" w:color="auto"/>
                                                                <w:left w:val="none" w:sz="0" w:space="0" w:color="auto"/>
                                                                <w:bottom w:val="none" w:sz="0" w:space="0" w:color="auto"/>
                                                                <w:right w:val="none" w:sz="0" w:space="0" w:color="auto"/>
                                                              </w:divBdr>
                                                              <w:divsChild>
                                                                <w:div w:id="1002463974">
                                                                  <w:marLeft w:val="0"/>
                                                                  <w:marRight w:val="0"/>
                                                                  <w:marTop w:val="0"/>
                                                                  <w:marBottom w:val="0"/>
                                                                  <w:divBdr>
                                                                    <w:top w:val="none" w:sz="0" w:space="0" w:color="auto"/>
                                                                    <w:left w:val="none" w:sz="0" w:space="0" w:color="auto"/>
                                                                    <w:bottom w:val="none" w:sz="0" w:space="0" w:color="auto"/>
                                                                    <w:right w:val="none" w:sz="0" w:space="0" w:color="auto"/>
                                                                  </w:divBdr>
                                                                  <w:divsChild>
                                                                    <w:div w:id="8197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972328">
                                                  <w:marLeft w:val="0"/>
                                                  <w:marRight w:val="0"/>
                                                  <w:marTop w:val="0"/>
                                                  <w:marBottom w:val="0"/>
                                                  <w:divBdr>
                                                    <w:top w:val="none" w:sz="0" w:space="0" w:color="auto"/>
                                                    <w:left w:val="none" w:sz="0" w:space="0" w:color="auto"/>
                                                    <w:bottom w:val="none" w:sz="0" w:space="0" w:color="auto"/>
                                                    <w:right w:val="none" w:sz="0" w:space="0" w:color="auto"/>
                                                  </w:divBdr>
                                                  <w:divsChild>
                                                    <w:div w:id="1305046803">
                                                      <w:marLeft w:val="0"/>
                                                      <w:marRight w:val="0"/>
                                                      <w:marTop w:val="0"/>
                                                      <w:marBottom w:val="0"/>
                                                      <w:divBdr>
                                                        <w:top w:val="none" w:sz="0" w:space="0" w:color="auto"/>
                                                        <w:left w:val="none" w:sz="0" w:space="0" w:color="auto"/>
                                                        <w:bottom w:val="none" w:sz="0" w:space="0" w:color="auto"/>
                                                        <w:right w:val="none" w:sz="0" w:space="0" w:color="auto"/>
                                                      </w:divBdr>
                                                      <w:divsChild>
                                                        <w:div w:id="1127820677">
                                                          <w:marLeft w:val="0"/>
                                                          <w:marRight w:val="0"/>
                                                          <w:marTop w:val="0"/>
                                                          <w:marBottom w:val="0"/>
                                                          <w:divBdr>
                                                            <w:top w:val="none" w:sz="0" w:space="0" w:color="auto"/>
                                                            <w:left w:val="none" w:sz="0" w:space="0" w:color="auto"/>
                                                            <w:bottom w:val="none" w:sz="0" w:space="0" w:color="auto"/>
                                                            <w:right w:val="none" w:sz="0" w:space="0" w:color="auto"/>
                                                          </w:divBdr>
                                                          <w:divsChild>
                                                            <w:div w:id="421999408">
                                                              <w:marLeft w:val="0"/>
                                                              <w:marRight w:val="0"/>
                                                              <w:marTop w:val="0"/>
                                                              <w:marBottom w:val="0"/>
                                                              <w:divBdr>
                                                                <w:top w:val="none" w:sz="0" w:space="0" w:color="auto"/>
                                                                <w:left w:val="none" w:sz="0" w:space="0" w:color="auto"/>
                                                                <w:bottom w:val="none" w:sz="0" w:space="0" w:color="auto"/>
                                                                <w:right w:val="none" w:sz="0" w:space="0" w:color="auto"/>
                                                              </w:divBdr>
                                                              <w:divsChild>
                                                                <w:div w:id="361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189341">
                                          <w:marLeft w:val="0"/>
                                          <w:marRight w:val="0"/>
                                          <w:marTop w:val="0"/>
                                          <w:marBottom w:val="272"/>
                                          <w:divBdr>
                                            <w:top w:val="none" w:sz="0" w:space="0" w:color="auto"/>
                                            <w:left w:val="none" w:sz="0" w:space="0" w:color="auto"/>
                                            <w:bottom w:val="none" w:sz="0" w:space="0" w:color="auto"/>
                                            <w:right w:val="none" w:sz="0" w:space="0" w:color="auto"/>
                                          </w:divBdr>
                                          <w:divsChild>
                                            <w:div w:id="702481459">
                                              <w:marLeft w:val="0"/>
                                              <w:marRight w:val="0"/>
                                              <w:marTop w:val="0"/>
                                              <w:marBottom w:val="0"/>
                                              <w:divBdr>
                                                <w:top w:val="none" w:sz="0" w:space="0" w:color="auto"/>
                                                <w:left w:val="none" w:sz="0" w:space="0" w:color="auto"/>
                                                <w:bottom w:val="none" w:sz="0" w:space="0" w:color="auto"/>
                                                <w:right w:val="none" w:sz="0" w:space="0" w:color="auto"/>
                                              </w:divBdr>
                                              <w:divsChild>
                                                <w:div w:id="9088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40">
                                          <w:marLeft w:val="0"/>
                                          <w:marRight w:val="0"/>
                                          <w:marTop w:val="0"/>
                                          <w:marBottom w:val="0"/>
                                          <w:divBdr>
                                            <w:top w:val="none" w:sz="0" w:space="0" w:color="auto"/>
                                            <w:left w:val="none" w:sz="0" w:space="0" w:color="auto"/>
                                            <w:bottom w:val="none" w:sz="0" w:space="0" w:color="auto"/>
                                            <w:right w:val="none" w:sz="0" w:space="0" w:color="auto"/>
                                          </w:divBdr>
                                          <w:divsChild>
                                            <w:div w:id="931008039">
                                              <w:marLeft w:val="0"/>
                                              <w:marRight w:val="0"/>
                                              <w:marTop w:val="0"/>
                                              <w:marBottom w:val="0"/>
                                              <w:divBdr>
                                                <w:top w:val="none" w:sz="0" w:space="0" w:color="auto"/>
                                                <w:left w:val="none" w:sz="0" w:space="0" w:color="auto"/>
                                                <w:bottom w:val="none" w:sz="0" w:space="0" w:color="auto"/>
                                                <w:right w:val="none" w:sz="0" w:space="0" w:color="auto"/>
                                              </w:divBdr>
                                              <w:divsChild>
                                                <w:div w:id="675499352">
                                                  <w:marLeft w:val="0"/>
                                                  <w:marRight w:val="0"/>
                                                  <w:marTop w:val="0"/>
                                                  <w:marBottom w:val="0"/>
                                                  <w:divBdr>
                                                    <w:top w:val="none" w:sz="0" w:space="0" w:color="auto"/>
                                                    <w:left w:val="none" w:sz="0" w:space="0" w:color="auto"/>
                                                    <w:bottom w:val="none" w:sz="0" w:space="0" w:color="auto"/>
                                                    <w:right w:val="none" w:sz="0" w:space="0" w:color="auto"/>
                                                  </w:divBdr>
                                                  <w:divsChild>
                                                    <w:div w:id="751581783">
                                                      <w:marLeft w:val="0"/>
                                                      <w:marRight w:val="0"/>
                                                      <w:marTop w:val="0"/>
                                                      <w:marBottom w:val="0"/>
                                                      <w:divBdr>
                                                        <w:top w:val="none" w:sz="0" w:space="0" w:color="auto"/>
                                                        <w:left w:val="none" w:sz="0" w:space="0" w:color="auto"/>
                                                        <w:bottom w:val="none" w:sz="0" w:space="0" w:color="auto"/>
                                                        <w:right w:val="none" w:sz="0" w:space="0" w:color="auto"/>
                                                      </w:divBdr>
                                                      <w:divsChild>
                                                        <w:div w:id="426080786">
                                                          <w:marLeft w:val="0"/>
                                                          <w:marRight w:val="0"/>
                                                          <w:marTop w:val="0"/>
                                                          <w:marBottom w:val="0"/>
                                                          <w:divBdr>
                                                            <w:top w:val="none" w:sz="0" w:space="0" w:color="auto"/>
                                                            <w:left w:val="none" w:sz="0" w:space="0" w:color="auto"/>
                                                            <w:bottom w:val="none" w:sz="0" w:space="0" w:color="auto"/>
                                                            <w:right w:val="none" w:sz="0" w:space="0" w:color="auto"/>
                                                          </w:divBdr>
                                                          <w:divsChild>
                                                            <w:div w:id="144133046">
                                                              <w:marLeft w:val="0"/>
                                                              <w:marRight w:val="0"/>
                                                              <w:marTop w:val="0"/>
                                                              <w:marBottom w:val="0"/>
                                                              <w:divBdr>
                                                                <w:top w:val="none" w:sz="0" w:space="0" w:color="auto"/>
                                                                <w:left w:val="none" w:sz="0" w:space="0" w:color="auto"/>
                                                                <w:bottom w:val="none" w:sz="0" w:space="0" w:color="auto"/>
                                                                <w:right w:val="none" w:sz="0" w:space="0" w:color="auto"/>
                                                              </w:divBdr>
                                                              <w:divsChild>
                                                                <w:div w:id="959385761">
                                                                  <w:marLeft w:val="0"/>
                                                                  <w:marRight w:val="0"/>
                                                                  <w:marTop w:val="0"/>
                                                                  <w:marBottom w:val="0"/>
                                                                  <w:divBdr>
                                                                    <w:top w:val="none" w:sz="0" w:space="0" w:color="auto"/>
                                                                    <w:left w:val="none" w:sz="0" w:space="0" w:color="auto"/>
                                                                    <w:bottom w:val="none" w:sz="0" w:space="0" w:color="auto"/>
                                                                    <w:right w:val="none" w:sz="0" w:space="0" w:color="auto"/>
                                                                  </w:divBdr>
                                                                  <w:divsChild>
                                                                    <w:div w:id="8706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229823">
                                                  <w:marLeft w:val="0"/>
                                                  <w:marRight w:val="0"/>
                                                  <w:marTop w:val="0"/>
                                                  <w:marBottom w:val="0"/>
                                                  <w:divBdr>
                                                    <w:top w:val="none" w:sz="0" w:space="0" w:color="auto"/>
                                                    <w:left w:val="none" w:sz="0" w:space="0" w:color="auto"/>
                                                    <w:bottom w:val="none" w:sz="0" w:space="0" w:color="auto"/>
                                                    <w:right w:val="none" w:sz="0" w:space="0" w:color="auto"/>
                                                  </w:divBdr>
                                                  <w:divsChild>
                                                    <w:div w:id="640765987">
                                                      <w:marLeft w:val="0"/>
                                                      <w:marRight w:val="0"/>
                                                      <w:marTop w:val="0"/>
                                                      <w:marBottom w:val="0"/>
                                                      <w:divBdr>
                                                        <w:top w:val="none" w:sz="0" w:space="0" w:color="auto"/>
                                                        <w:left w:val="none" w:sz="0" w:space="0" w:color="auto"/>
                                                        <w:bottom w:val="none" w:sz="0" w:space="0" w:color="auto"/>
                                                        <w:right w:val="none" w:sz="0" w:space="0" w:color="auto"/>
                                                      </w:divBdr>
                                                      <w:divsChild>
                                                        <w:div w:id="1320767768">
                                                          <w:marLeft w:val="0"/>
                                                          <w:marRight w:val="0"/>
                                                          <w:marTop w:val="0"/>
                                                          <w:marBottom w:val="0"/>
                                                          <w:divBdr>
                                                            <w:top w:val="none" w:sz="0" w:space="0" w:color="auto"/>
                                                            <w:left w:val="none" w:sz="0" w:space="0" w:color="auto"/>
                                                            <w:bottom w:val="none" w:sz="0" w:space="0" w:color="auto"/>
                                                            <w:right w:val="none" w:sz="0" w:space="0" w:color="auto"/>
                                                          </w:divBdr>
                                                          <w:divsChild>
                                                            <w:div w:id="1947423728">
                                                              <w:marLeft w:val="0"/>
                                                              <w:marRight w:val="0"/>
                                                              <w:marTop w:val="0"/>
                                                              <w:marBottom w:val="0"/>
                                                              <w:divBdr>
                                                                <w:top w:val="none" w:sz="0" w:space="0" w:color="auto"/>
                                                                <w:left w:val="none" w:sz="0" w:space="0" w:color="auto"/>
                                                                <w:bottom w:val="none" w:sz="0" w:space="0" w:color="auto"/>
                                                                <w:right w:val="none" w:sz="0" w:space="0" w:color="auto"/>
                                                              </w:divBdr>
                                                              <w:divsChild>
                                                                <w:div w:id="15227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145126">
                                          <w:marLeft w:val="0"/>
                                          <w:marRight w:val="0"/>
                                          <w:marTop w:val="0"/>
                                          <w:marBottom w:val="0"/>
                                          <w:divBdr>
                                            <w:top w:val="none" w:sz="0" w:space="0" w:color="auto"/>
                                            <w:left w:val="none" w:sz="0" w:space="0" w:color="auto"/>
                                            <w:bottom w:val="none" w:sz="0" w:space="0" w:color="auto"/>
                                            <w:right w:val="none" w:sz="0" w:space="0" w:color="auto"/>
                                          </w:divBdr>
                                          <w:divsChild>
                                            <w:div w:id="683290238">
                                              <w:marLeft w:val="0"/>
                                              <w:marRight w:val="0"/>
                                              <w:marTop w:val="0"/>
                                              <w:marBottom w:val="0"/>
                                              <w:divBdr>
                                                <w:top w:val="none" w:sz="0" w:space="0" w:color="auto"/>
                                                <w:left w:val="none" w:sz="0" w:space="0" w:color="auto"/>
                                                <w:bottom w:val="none" w:sz="0" w:space="0" w:color="auto"/>
                                                <w:right w:val="none" w:sz="0" w:space="0" w:color="auto"/>
                                              </w:divBdr>
                                              <w:divsChild>
                                                <w:div w:id="1728190251">
                                                  <w:marLeft w:val="0"/>
                                                  <w:marRight w:val="0"/>
                                                  <w:marTop w:val="0"/>
                                                  <w:marBottom w:val="0"/>
                                                  <w:divBdr>
                                                    <w:top w:val="none" w:sz="0" w:space="0" w:color="auto"/>
                                                    <w:left w:val="none" w:sz="0" w:space="0" w:color="auto"/>
                                                    <w:bottom w:val="none" w:sz="0" w:space="0" w:color="auto"/>
                                                    <w:right w:val="none" w:sz="0" w:space="0" w:color="auto"/>
                                                  </w:divBdr>
                                                  <w:divsChild>
                                                    <w:div w:id="1839035830">
                                                      <w:marLeft w:val="0"/>
                                                      <w:marRight w:val="0"/>
                                                      <w:marTop w:val="0"/>
                                                      <w:marBottom w:val="0"/>
                                                      <w:divBdr>
                                                        <w:top w:val="none" w:sz="0" w:space="0" w:color="auto"/>
                                                        <w:left w:val="none" w:sz="0" w:space="0" w:color="auto"/>
                                                        <w:bottom w:val="none" w:sz="0" w:space="0" w:color="auto"/>
                                                        <w:right w:val="none" w:sz="0" w:space="0" w:color="auto"/>
                                                      </w:divBdr>
                                                      <w:divsChild>
                                                        <w:div w:id="512113130">
                                                          <w:marLeft w:val="0"/>
                                                          <w:marRight w:val="0"/>
                                                          <w:marTop w:val="0"/>
                                                          <w:marBottom w:val="0"/>
                                                          <w:divBdr>
                                                            <w:top w:val="none" w:sz="0" w:space="0" w:color="auto"/>
                                                            <w:left w:val="none" w:sz="0" w:space="0" w:color="auto"/>
                                                            <w:bottom w:val="none" w:sz="0" w:space="0" w:color="auto"/>
                                                            <w:right w:val="none" w:sz="0" w:space="0" w:color="auto"/>
                                                          </w:divBdr>
                                                          <w:divsChild>
                                                            <w:div w:id="1626235304">
                                                              <w:marLeft w:val="0"/>
                                                              <w:marRight w:val="0"/>
                                                              <w:marTop w:val="0"/>
                                                              <w:marBottom w:val="0"/>
                                                              <w:divBdr>
                                                                <w:top w:val="none" w:sz="0" w:space="0" w:color="auto"/>
                                                                <w:left w:val="none" w:sz="0" w:space="0" w:color="auto"/>
                                                                <w:bottom w:val="none" w:sz="0" w:space="0" w:color="auto"/>
                                                                <w:right w:val="none" w:sz="0" w:space="0" w:color="auto"/>
                                                              </w:divBdr>
                                                              <w:divsChild>
                                                                <w:div w:id="2052072176">
                                                                  <w:marLeft w:val="0"/>
                                                                  <w:marRight w:val="0"/>
                                                                  <w:marTop w:val="0"/>
                                                                  <w:marBottom w:val="0"/>
                                                                  <w:divBdr>
                                                                    <w:top w:val="none" w:sz="0" w:space="0" w:color="auto"/>
                                                                    <w:left w:val="none" w:sz="0" w:space="0" w:color="auto"/>
                                                                    <w:bottom w:val="none" w:sz="0" w:space="0" w:color="auto"/>
                                                                    <w:right w:val="none" w:sz="0" w:space="0" w:color="auto"/>
                                                                  </w:divBdr>
                                                                  <w:divsChild>
                                                                    <w:div w:id="143590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0801">
                                                  <w:marLeft w:val="0"/>
                                                  <w:marRight w:val="0"/>
                                                  <w:marTop w:val="0"/>
                                                  <w:marBottom w:val="0"/>
                                                  <w:divBdr>
                                                    <w:top w:val="none" w:sz="0" w:space="0" w:color="auto"/>
                                                    <w:left w:val="none" w:sz="0" w:space="0" w:color="auto"/>
                                                    <w:bottom w:val="none" w:sz="0" w:space="0" w:color="auto"/>
                                                    <w:right w:val="none" w:sz="0" w:space="0" w:color="auto"/>
                                                  </w:divBdr>
                                                  <w:divsChild>
                                                    <w:div w:id="129246347">
                                                      <w:marLeft w:val="0"/>
                                                      <w:marRight w:val="0"/>
                                                      <w:marTop w:val="0"/>
                                                      <w:marBottom w:val="0"/>
                                                      <w:divBdr>
                                                        <w:top w:val="none" w:sz="0" w:space="0" w:color="auto"/>
                                                        <w:left w:val="none" w:sz="0" w:space="0" w:color="auto"/>
                                                        <w:bottom w:val="none" w:sz="0" w:space="0" w:color="auto"/>
                                                        <w:right w:val="none" w:sz="0" w:space="0" w:color="auto"/>
                                                      </w:divBdr>
                                                      <w:divsChild>
                                                        <w:div w:id="1395202357">
                                                          <w:marLeft w:val="0"/>
                                                          <w:marRight w:val="0"/>
                                                          <w:marTop w:val="0"/>
                                                          <w:marBottom w:val="0"/>
                                                          <w:divBdr>
                                                            <w:top w:val="none" w:sz="0" w:space="0" w:color="auto"/>
                                                            <w:left w:val="none" w:sz="0" w:space="0" w:color="auto"/>
                                                            <w:bottom w:val="none" w:sz="0" w:space="0" w:color="auto"/>
                                                            <w:right w:val="none" w:sz="0" w:space="0" w:color="auto"/>
                                                          </w:divBdr>
                                                          <w:divsChild>
                                                            <w:div w:id="1353142210">
                                                              <w:marLeft w:val="0"/>
                                                              <w:marRight w:val="0"/>
                                                              <w:marTop w:val="0"/>
                                                              <w:marBottom w:val="0"/>
                                                              <w:divBdr>
                                                                <w:top w:val="none" w:sz="0" w:space="0" w:color="auto"/>
                                                                <w:left w:val="none" w:sz="0" w:space="0" w:color="auto"/>
                                                                <w:bottom w:val="none" w:sz="0" w:space="0" w:color="auto"/>
                                                                <w:right w:val="none" w:sz="0" w:space="0" w:color="auto"/>
                                                              </w:divBdr>
                                                              <w:divsChild>
                                                                <w:div w:id="1757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4097">
                                          <w:marLeft w:val="0"/>
                                          <w:marRight w:val="0"/>
                                          <w:marTop w:val="0"/>
                                          <w:marBottom w:val="272"/>
                                          <w:divBdr>
                                            <w:top w:val="none" w:sz="0" w:space="0" w:color="auto"/>
                                            <w:left w:val="none" w:sz="0" w:space="0" w:color="auto"/>
                                            <w:bottom w:val="none" w:sz="0" w:space="0" w:color="auto"/>
                                            <w:right w:val="none" w:sz="0" w:space="0" w:color="auto"/>
                                          </w:divBdr>
                                          <w:divsChild>
                                            <w:div w:id="1466192722">
                                              <w:marLeft w:val="0"/>
                                              <w:marRight w:val="0"/>
                                              <w:marTop w:val="0"/>
                                              <w:marBottom w:val="0"/>
                                              <w:divBdr>
                                                <w:top w:val="none" w:sz="0" w:space="0" w:color="auto"/>
                                                <w:left w:val="none" w:sz="0" w:space="0" w:color="auto"/>
                                                <w:bottom w:val="none" w:sz="0" w:space="0" w:color="auto"/>
                                                <w:right w:val="none" w:sz="0" w:space="0" w:color="auto"/>
                                              </w:divBdr>
                                              <w:divsChild>
                                                <w:div w:id="617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0751">
                                          <w:marLeft w:val="0"/>
                                          <w:marRight w:val="0"/>
                                          <w:marTop w:val="0"/>
                                          <w:marBottom w:val="0"/>
                                          <w:divBdr>
                                            <w:top w:val="none" w:sz="0" w:space="0" w:color="auto"/>
                                            <w:left w:val="none" w:sz="0" w:space="0" w:color="auto"/>
                                            <w:bottom w:val="none" w:sz="0" w:space="0" w:color="auto"/>
                                            <w:right w:val="none" w:sz="0" w:space="0" w:color="auto"/>
                                          </w:divBdr>
                                          <w:divsChild>
                                            <w:div w:id="1365130145">
                                              <w:marLeft w:val="0"/>
                                              <w:marRight w:val="0"/>
                                              <w:marTop w:val="0"/>
                                              <w:marBottom w:val="0"/>
                                              <w:divBdr>
                                                <w:top w:val="none" w:sz="0" w:space="0" w:color="auto"/>
                                                <w:left w:val="none" w:sz="0" w:space="0" w:color="auto"/>
                                                <w:bottom w:val="none" w:sz="0" w:space="0" w:color="auto"/>
                                                <w:right w:val="none" w:sz="0" w:space="0" w:color="auto"/>
                                              </w:divBdr>
                                              <w:divsChild>
                                                <w:div w:id="170222585">
                                                  <w:marLeft w:val="0"/>
                                                  <w:marRight w:val="0"/>
                                                  <w:marTop w:val="0"/>
                                                  <w:marBottom w:val="0"/>
                                                  <w:divBdr>
                                                    <w:top w:val="none" w:sz="0" w:space="0" w:color="auto"/>
                                                    <w:left w:val="none" w:sz="0" w:space="0" w:color="auto"/>
                                                    <w:bottom w:val="none" w:sz="0" w:space="0" w:color="auto"/>
                                                    <w:right w:val="none" w:sz="0" w:space="0" w:color="auto"/>
                                                  </w:divBdr>
                                                  <w:divsChild>
                                                    <w:div w:id="2013339217">
                                                      <w:marLeft w:val="0"/>
                                                      <w:marRight w:val="0"/>
                                                      <w:marTop w:val="0"/>
                                                      <w:marBottom w:val="0"/>
                                                      <w:divBdr>
                                                        <w:top w:val="none" w:sz="0" w:space="0" w:color="auto"/>
                                                        <w:left w:val="none" w:sz="0" w:space="0" w:color="auto"/>
                                                        <w:bottom w:val="none" w:sz="0" w:space="0" w:color="auto"/>
                                                        <w:right w:val="none" w:sz="0" w:space="0" w:color="auto"/>
                                                      </w:divBdr>
                                                      <w:divsChild>
                                                        <w:div w:id="1734084962">
                                                          <w:marLeft w:val="0"/>
                                                          <w:marRight w:val="0"/>
                                                          <w:marTop w:val="0"/>
                                                          <w:marBottom w:val="0"/>
                                                          <w:divBdr>
                                                            <w:top w:val="none" w:sz="0" w:space="0" w:color="auto"/>
                                                            <w:left w:val="none" w:sz="0" w:space="0" w:color="auto"/>
                                                            <w:bottom w:val="none" w:sz="0" w:space="0" w:color="auto"/>
                                                            <w:right w:val="none" w:sz="0" w:space="0" w:color="auto"/>
                                                          </w:divBdr>
                                                          <w:divsChild>
                                                            <w:div w:id="93748062">
                                                              <w:marLeft w:val="0"/>
                                                              <w:marRight w:val="0"/>
                                                              <w:marTop w:val="0"/>
                                                              <w:marBottom w:val="0"/>
                                                              <w:divBdr>
                                                                <w:top w:val="none" w:sz="0" w:space="0" w:color="auto"/>
                                                                <w:left w:val="none" w:sz="0" w:space="0" w:color="auto"/>
                                                                <w:bottom w:val="none" w:sz="0" w:space="0" w:color="auto"/>
                                                                <w:right w:val="none" w:sz="0" w:space="0" w:color="auto"/>
                                                              </w:divBdr>
                                                              <w:divsChild>
                                                                <w:div w:id="65956551">
                                                                  <w:marLeft w:val="0"/>
                                                                  <w:marRight w:val="0"/>
                                                                  <w:marTop w:val="0"/>
                                                                  <w:marBottom w:val="0"/>
                                                                  <w:divBdr>
                                                                    <w:top w:val="none" w:sz="0" w:space="0" w:color="auto"/>
                                                                    <w:left w:val="none" w:sz="0" w:space="0" w:color="auto"/>
                                                                    <w:bottom w:val="none" w:sz="0" w:space="0" w:color="auto"/>
                                                                    <w:right w:val="none" w:sz="0" w:space="0" w:color="auto"/>
                                                                  </w:divBdr>
                                                                  <w:divsChild>
                                                                    <w:div w:id="298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702900">
                                                  <w:marLeft w:val="0"/>
                                                  <w:marRight w:val="0"/>
                                                  <w:marTop w:val="0"/>
                                                  <w:marBottom w:val="0"/>
                                                  <w:divBdr>
                                                    <w:top w:val="none" w:sz="0" w:space="0" w:color="auto"/>
                                                    <w:left w:val="none" w:sz="0" w:space="0" w:color="auto"/>
                                                    <w:bottom w:val="none" w:sz="0" w:space="0" w:color="auto"/>
                                                    <w:right w:val="none" w:sz="0" w:space="0" w:color="auto"/>
                                                  </w:divBdr>
                                                  <w:divsChild>
                                                    <w:div w:id="1093824090">
                                                      <w:marLeft w:val="0"/>
                                                      <w:marRight w:val="0"/>
                                                      <w:marTop w:val="0"/>
                                                      <w:marBottom w:val="0"/>
                                                      <w:divBdr>
                                                        <w:top w:val="none" w:sz="0" w:space="0" w:color="auto"/>
                                                        <w:left w:val="none" w:sz="0" w:space="0" w:color="auto"/>
                                                        <w:bottom w:val="none" w:sz="0" w:space="0" w:color="auto"/>
                                                        <w:right w:val="none" w:sz="0" w:space="0" w:color="auto"/>
                                                      </w:divBdr>
                                                      <w:divsChild>
                                                        <w:div w:id="172914067">
                                                          <w:marLeft w:val="0"/>
                                                          <w:marRight w:val="0"/>
                                                          <w:marTop w:val="0"/>
                                                          <w:marBottom w:val="0"/>
                                                          <w:divBdr>
                                                            <w:top w:val="none" w:sz="0" w:space="0" w:color="auto"/>
                                                            <w:left w:val="none" w:sz="0" w:space="0" w:color="auto"/>
                                                            <w:bottom w:val="none" w:sz="0" w:space="0" w:color="auto"/>
                                                            <w:right w:val="none" w:sz="0" w:space="0" w:color="auto"/>
                                                          </w:divBdr>
                                                          <w:divsChild>
                                                            <w:div w:id="926311114">
                                                              <w:marLeft w:val="0"/>
                                                              <w:marRight w:val="0"/>
                                                              <w:marTop w:val="0"/>
                                                              <w:marBottom w:val="0"/>
                                                              <w:divBdr>
                                                                <w:top w:val="none" w:sz="0" w:space="0" w:color="auto"/>
                                                                <w:left w:val="none" w:sz="0" w:space="0" w:color="auto"/>
                                                                <w:bottom w:val="none" w:sz="0" w:space="0" w:color="auto"/>
                                                                <w:right w:val="none" w:sz="0" w:space="0" w:color="auto"/>
                                                              </w:divBdr>
                                                              <w:divsChild>
                                                                <w:div w:id="20136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460746">
                                          <w:marLeft w:val="0"/>
                                          <w:marRight w:val="0"/>
                                          <w:marTop w:val="0"/>
                                          <w:marBottom w:val="272"/>
                                          <w:divBdr>
                                            <w:top w:val="none" w:sz="0" w:space="0" w:color="auto"/>
                                            <w:left w:val="none" w:sz="0" w:space="0" w:color="auto"/>
                                            <w:bottom w:val="none" w:sz="0" w:space="0" w:color="auto"/>
                                            <w:right w:val="none" w:sz="0" w:space="0" w:color="auto"/>
                                          </w:divBdr>
                                          <w:divsChild>
                                            <w:div w:id="1129207402">
                                              <w:marLeft w:val="0"/>
                                              <w:marRight w:val="0"/>
                                              <w:marTop w:val="0"/>
                                              <w:marBottom w:val="0"/>
                                              <w:divBdr>
                                                <w:top w:val="none" w:sz="0" w:space="0" w:color="auto"/>
                                                <w:left w:val="none" w:sz="0" w:space="0" w:color="auto"/>
                                                <w:bottom w:val="none" w:sz="0" w:space="0" w:color="auto"/>
                                                <w:right w:val="none" w:sz="0" w:space="0" w:color="auto"/>
                                              </w:divBdr>
                                              <w:divsChild>
                                                <w:div w:id="90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7905">
                                          <w:marLeft w:val="0"/>
                                          <w:marRight w:val="0"/>
                                          <w:marTop w:val="0"/>
                                          <w:marBottom w:val="0"/>
                                          <w:divBdr>
                                            <w:top w:val="none" w:sz="0" w:space="0" w:color="auto"/>
                                            <w:left w:val="none" w:sz="0" w:space="0" w:color="auto"/>
                                            <w:bottom w:val="none" w:sz="0" w:space="0" w:color="auto"/>
                                            <w:right w:val="none" w:sz="0" w:space="0" w:color="auto"/>
                                          </w:divBdr>
                                          <w:divsChild>
                                            <w:div w:id="1617059087">
                                              <w:marLeft w:val="0"/>
                                              <w:marRight w:val="0"/>
                                              <w:marTop w:val="0"/>
                                              <w:marBottom w:val="0"/>
                                              <w:divBdr>
                                                <w:top w:val="none" w:sz="0" w:space="0" w:color="auto"/>
                                                <w:left w:val="none" w:sz="0" w:space="0" w:color="auto"/>
                                                <w:bottom w:val="none" w:sz="0" w:space="0" w:color="auto"/>
                                                <w:right w:val="none" w:sz="0" w:space="0" w:color="auto"/>
                                              </w:divBdr>
                                              <w:divsChild>
                                                <w:div w:id="1566456685">
                                                  <w:marLeft w:val="0"/>
                                                  <w:marRight w:val="0"/>
                                                  <w:marTop w:val="0"/>
                                                  <w:marBottom w:val="0"/>
                                                  <w:divBdr>
                                                    <w:top w:val="none" w:sz="0" w:space="0" w:color="auto"/>
                                                    <w:left w:val="none" w:sz="0" w:space="0" w:color="auto"/>
                                                    <w:bottom w:val="none" w:sz="0" w:space="0" w:color="auto"/>
                                                    <w:right w:val="none" w:sz="0" w:space="0" w:color="auto"/>
                                                  </w:divBdr>
                                                  <w:divsChild>
                                                    <w:div w:id="2056083461">
                                                      <w:marLeft w:val="0"/>
                                                      <w:marRight w:val="0"/>
                                                      <w:marTop w:val="0"/>
                                                      <w:marBottom w:val="0"/>
                                                      <w:divBdr>
                                                        <w:top w:val="none" w:sz="0" w:space="0" w:color="auto"/>
                                                        <w:left w:val="none" w:sz="0" w:space="0" w:color="auto"/>
                                                        <w:bottom w:val="none" w:sz="0" w:space="0" w:color="auto"/>
                                                        <w:right w:val="none" w:sz="0" w:space="0" w:color="auto"/>
                                                      </w:divBdr>
                                                      <w:divsChild>
                                                        <w:div w:id="1938900093">
                                                          <w:marLeft w:val="0"/>
                                                          <w:marRight w:val="0"/>
                                                          <w:marTop w:val="0"/>
                                                          <w:marBottom w:val="0"/>
                                                          <w:divBdr>
                                                            <w:top w:val="none" w:sz="0" w:space="0" w:color="auto"/>
                                                            <w:left w:val="none" w:sz="0" w:space="0" w:color="auto"/>
                                                            <w:bottom w:val="none" w:sz="0" w:space="0" w:color="auto"/>
                                                            <w:right w:val="none" w:sz="0" w:space="0" w:color="auto"/>
                                                          </w:divBdr>
                                                          <w:divsChild>
                                                            <w:div w:id="1308900703">
                                                              <w:marLeft w:val="0"/>
                                                              <w:marRight w:val="0"/>
                                                              <w:marTop w:val="0"/>
                                                              <w:marBottom w:val="0"/>
                                                              <w:divBdr>
                                                                <w:top w:val="none" w:sz="0" w:space="0" w:color="auto"/>
                                                                <w:left w:val="none" w:sz="0" w:space="0" w:color="auto"/>
                                                                <w:bottom w:val="none" w:sz="0" w:space="0" w:color="auto"/>
                                                                <w:right w:val="none" w:sz="0" w:space="0" w:color="auto"/>
                                                              </w:divBdr>
                                                              <w:divsChild>
                                                                <w:div w:id="768158632">
                                                                  <w:marLeft w:val="0"/>
                                                                  <w:marRight w:val="0"/>
                                                                  <w:marTop w:val="0"/>
                                                                  <w:marBottom w:val="0"/>
                                                                  <w:divBdr>
                                                                    <w:top w:val="none" w:sz="0" w:space="0" w:color="auto"/>
                                                                    <w:left w:val="none" w:sz="0" w:space="0" w:color="auto"/>
                                                                    <w:bottom w:val="none" w:sz="0" w:space="0" w:color="auto"/>
                                                                    <w:right w:val="none" w:sz="0" w:space="0" w:color="auto"/>
                                                                  </w:divBdr>
                                                                  <w:divsChild>
                                                                    <w:div w:id="8994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043408">
                                                  <w:marLeft w:val="0"/>
                                                  <w:marRight w:val="0"/>
                                                  <w:marTop w:val="0"/>
                                                  <w:marBottom w:val="0"/>
                                                  <w:divBdr>
                                                    <w:top w:val="none" w:sz="0" w:space="0" w:color="auto"/>
                                                    <w:left w:val="none" w:sz="0" w:space="0" w:color="auto"/>
                                                    <w:bottom w:val="none" w:sz="0" w:space="0" w:color="auto"/>
                                                    <w:right w:val="none" w:sz="0" w:space="0" w:color="auto"/>
                                                  </w:divBdr>
                                                  <w:divsChild>
                                                    <w:div w:id="860972422">
                                                      <w:marLeft w:val="0"/>
                                                      <w:marRight w:val="0"/>
                                                      <w:marTop w:val="0"/>
                                                      <w:marBottom w:val="0"/>
                                                      <w:divBdr>
                                                        <w:top w:val="none" w:sz="0" w:space="0" w:color="auto"/>
                                                        <w:left w:val="none" w:sz="0" w:space="0" w:color="auto"/>
                                                        <w:bottom w:val="none" w:sz="0" w:space="0" w:color="auto"/>
                                                        <w:right w:val="none" w:sz="0" w:space="0" w:color="auto"/>
                                                      </w:divBdr>
                                                      <w:divsChild>
                                                        <w:div w:id="1992521908">
                                                          <w:marLeft w:val="0"/>
                                                          <w:marRight w:val="0"/>
                                                          <w:marTop w:val="0"/>
                                                          <w:marBottom w:val="0"/>
                                                          <w:divBdr>
                                                            <w:top w:val="none" w:sz="0" w:space="0" w:color="auto"/>
                                                            <w:left w:val="none" w:sz="0" w:space="0" w:color="auto"/>
                                                            <w:bottom w:val="none" w:sz="0" w:space="0" w:color="auto"/>
                                                            <w:right w:val="none" w:sz="0" w:space="0" w:color="auto"/>
                                                          </w:divBdr>
                                                          <w:divsChild>
                                                            <w:div w:id="390082196">
                                                              <w:marLeft w:val="0"/>
                                                              <w:marRight w:val="0"/>
                                                              <w:marTop w:val="0"/>
                                                              <w:marBottom w:val="0"/>
                                                              <w:divBdr>
                                                                <w:top w:val="none" w:sz="0" w:space="0" w:color="auto"/>
                                                                <w:left w:val="none" w:sz="0" w:space="0" w:color="auto"/>
                                                                <w:bottom w:val="none" w:sz="0" w:space="0" w:color="auto"/>
                                                                <w:right w:val="none" w:sz="0" w:space="0" w:color="auto"/>
                                                              </w:divBdr>
                                                              <w:divsChild>
                                                                <w:div w:id="14134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255463">
                                          <w:marLeft w:val="0"/>
                                          <w:marRight w:val="0"/>
                                          <w:marTop w:val="0"/>
                                          <w:marBottom w:val="272"/>
                                          <w:divBdr>
                                            <w:top w:val="none" w:sz="0" w:space="0" w:color="auto"/>
                                            <w:left w:val="none" w:sz="0" w:space="0" w:color="auto"/>
                                            <w:bottom w:val="none" w:sz="0" w:space="0" w:color="auto"/>
                                            <w:right w:val="none" w:sz="0" w:space="0" w:color="auto"/>
                                          </w:divBdr>
                                          <w:divsChild>
                                            <w:div w:id="1988968908">
                                              <w:marLeft w:val="0"/>
                                              <w:marRight w:val="0"/>
                                              <w:marTop w:val="0"/>
                                              <w:marBottom w:val="0"/>
                                              <w:divBdr>
                                                <w:top w:val="none" w:sz="0" w:space="0" w:color="auto"/>
                                                <w:left w:val="none" w:sz="0" w:space="0" w:color="auto"/>
                                                <w:bottom w:val="none" w:sz="0" w:space="0" w:color="auto"/>
                                                <w:right w:val="none" w:sz="0" w:space="0" w:color="auto"/>
                                              </w:divBdr>
                                              <w:divsChild>
                                                <w:div w:id="16793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30579">
                                          <w:marLeft w:val="0"/>
                                          <w:marRight w:val="0"/>
                                          <w:marTop w:val="0"/>
                                          <w:marBottom w:val="0"/>
                                          <w:divBdr>
                                            <w:top w:val="none" w:sz="0" w:space="0" w:color="auto"/>
                                            <w:left w:val="none" w:sz="0" w:space="0" w:color="auto"/>
                                            <w:bottom w:val="none" w:sz="0" w:space="0" w:color="auto"/>
                                            <w:right w:val="none" w:sz="0" w:space="0" w:color="auto"/>
                                          </w:divBdr>
                                          <w:divsChild>
                                            <w:div w:id="1080760572">
                                              <w:marLeft w:val="0"/>
                                              <w:marRight w:val="0"/>
                                              <w:marTop w:val="0"/>
                                              <w:marBottom w:val="0"/>
                                              <w:divBdr>
                                                <w:top w:val="none" w:sz="0" w:space="0" w:color="auto"/>
                                                <w:left w:val="none" w:sz="0" w:space="0" w:color="auto"/>
                                                <w:bottom w:val="none" w:sz="0" w:space="0" w:color="auto"/>
                                                <w:right w:val="none" w:sz="0" w:space="0" w:color="auto"/>
                                              </w:divBdr>
                                              <w:divsChild>
                                                <w:div w:id="989020398">
                                                  <w:marLeft w:val="0"/>
                                                  <w:marRight w:val="0"/>
                                                  <w:marTop w:val="0"/>
                                                  <w:marBottom w:val="0"/>
                                                  <w:divBdr>
                                                    <w:top w:val="none" w:sz="0" w:space="0" w:color="auto"/>
                                                    <w:left w:val="none" w:sz="0" w:space="0" w:color="auto"/>
                                                    <w:bottom w:val="none" w:sz="0" w:space="0" w:color="auto"/>
                                                    <w:right w:val="none" w:sz="0" w:space="0" w:color="auto"/>
                                                  </w:divBdr>
                                                  <w:divsChild>
                                                    <w:div w:id="1940410745">
                                                      <w:marLeft w:val="0"/>
                                                      <w:marRight w:val="0"/>
                                                      <w:marTop w:val="0"/>
                                                      <w:marBottom w:val="0"/>
                                                      <w:divBdr>
                                                        <w:top w:val="none" w:sz="0" w:space="0" w:color="auto"/>
                                                        <w:left w:val="none" w:sz="0" w:space="0" w:color="auto"/>
                                                        <w:bottom w:val="none" w:sz="0" w:space="0" w:color="auto"/>
                                                        <w:right w:val="none" w:sz="0" w:space="0" w:color="auto"/>
                                                      </w:divBdr>
                                                      <w:divsChild>
                                                        <w:div w:id="1570774791">
                                                          <w:marLeft w:val="0"/>
                                                          <w:marRight w:val="0"/>
                                                          <w:marTop w:val="0"/>
                                                          <w:marBottom w:val="0"/>
                                                          <w:divBdr>
                                                            <w:top w:val="none" w:sz="0" w:space="0" w:color="auto"/>
                                                            <w:left w:val="none" w:sz="0" w:space="0" w:color="auto"/>
                                                            <w:bottom w:val="none" w:sz="0" w:space="0" w:color="auto"/>
                                                            <w:right w:val="none" w:sz="0" w:space="0" w:color="auto"/>
                                                          </w:divBdr>
                                                          <w:divsChild>
                                                            <w:div w:id="932586174">
                                                              <w:marLeft w:val="0"/>
                                                              <w:marRight w:val="0"/>
                                                              <w:marTop w:val="0"/>
                                                              <w:marBottom w:val="0"/>
                                                              <w:divBdr>
                                                                <w:top w:val="none" w:sz="0" w:space="0" w:color="auto"/>
                                                                <w:left w:val="none" w:sz="0" w:space="0" w:color="auto"/>
                                                                <w:bottom w:val="none" w:sz="0" w:space="0" w:color="auto"/>
                                                                <w:right w:val="none" w:sz="0" w:space="0" w:color="auto"/>
                                                              </w:divBdr>
                                                              <w:divsChild>
                                                                <w:div w:id="174807641">
                                                                  <w:marLeft w:val="0"/>
                                                                  <w:marRight w:val="0"/>
                                                                  <w:marTop w:val="0"/>
                                                                  <w:marBottom w:val="0"/>
                                                                  <w:divBdr>
                                                                    <w:top w:val="none" w:sz="0" w:space="0" w:color="auto"/>
                                                                    <w:left w:val="none" w:sz="0" w:space="0" w:color="auto"/>
                                                                    <w:bottom w:val="none" w:sz="0" w:space="0" w:color="auto"/>
                                                                    <w:right w:val="none" w:sz="0" w:space="0" w:color="auto"/>
                                                                  </w:divBdr>
                                                                  <w:divsChild>
                                                                    <w:div w:id="15791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78802">
                                                  <w:marLeft w:val="0"/>
                                                  <w:marRight w:val="0"/>
                                                  <w:marTop w:val="0"/>
                                                  <w:marBottom w:val="0"/>
                                                  <w:divBdr>
                                                    <w:top w:val="none" w:sz="0" w:space="0" w:color="auto"/>
                                                    <w:left w:val="none" w:sz="0" w:space="0" w:color="auto"/>
                                                    <w:bottom w:val="none" w:sz="0" w:space="0" w:color="auto"/>
                                                    <w:right w:val="none" w:sz="0" w:space="0" w:color="auto"/>
                                                  </w:divBdr>
                                                  <w:divsChild>
                                                    <w:div w:id="1934238052">
                                                      <w:marLeft w:val="0"/>
                                                      <w:marRight w:val="0"/>
                                                      <w:marTop w:val="0"/>
                                                      <w:marBottom w:val="0"/>
                                                      <w:divBdr>
                                                        <w:top w:val="none" w:sz="0" w:space="0" w:color="auto"/>
                                                        <w:left w:val="none" w:sz="0" w:space="0" w:color="auto"/>
                                                        <w:bottom w:val="none" w:sz="0" w:space="0" w:color="auto"/>
                                                        <w:right w:val="none" w:sz="0" w:space="0" w:color="auto"/>
                                                      </w:divBdr>
                                                      <w:divsChild>
                                                        <w:div w:id="1452359647">
                                                          <w:marLeft w:val="0"/>
                                                          <w:marRight w:val="0"/>
                                                          <w:marTop w:val="0"/>
                                                          <w:marBottom w:val="0"/>
                                                          <w:divBdr>
                                                            <w:top w:val="none" w:sz="0" w:space="0" w:color="auto"/>
                                                            <w:left w:val="none" w:sz="0" w:space="0" w:color="auto"/>
                                                            <w:bottom w:val="none" w:sz="0" w:space="0" w:color="auto"/>
                                                            <w:right w:val="none" w:sz="0" w:space="0" w:color="auto"/>
                                                          </w:divBdr>
                                                          <w:divsChild>
                                                            <w:div w:id="641539270">
                                                              <w:marLeft w:val="0"/>
                                                              <w:marRight w:val="0"/>
                                                              <w:marTop w:val="0"/>
                                                              <w:marBottom w:val="0"/>
                                                              <w:divBdr>
                                                                <w:top w:val="none" w:sz="0" w:space="0" w:color="auto"/>
                                                                <w:left w:val="none" w:sz="0" w:space="0" w:color="auto"/>
                                                                <w:bottom w:val="none" w:sz="0" w:space="0" w:color="auto"/>
                                                                <w:right w:val="none" w:sz="0" w:space="0" w:color="auto"/>
                                                              </w:divBdr>
                                                              <w:divsChild>
                                                                <w:div w:id="21430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899525">
                                          <w:marLeft w:val="0"/>
                                          <w:marRight w:val="0"/>
                                          <w:marTop w:val="0"/>
                                          <w:marBottom w:val="0"/>
                                          <w:divBdr>
                                            <w:top w:val="none" w:sz="0" w:space="0" w:color="auto"/>
                                            <w:left w:val="none" w:sz="0" w:space="0" w:color="auto"/>
                                            <w:bottom w:val="none" w:sz="0" w:space="0" w:color="auto"/>
                                            <w:right w:val="none" w:sz="0" w:space="0" w:color="auto"/>
                                          </w:divBdr>
                                          <w:divsChild>
                                            <w:div w:id="436680015">
                                              <w:marLeft w:val="0"/>
                                              <w:marRight w:val="0"/>
                                              <w:marTop w:val="0"/>
                                              <w:marBottom w:val="0"/>
                                              <w:divBdr>
                                                <w:top w:val="none" w:sz="0" w:space="0" w:color="auto"/>
                                                <w:left w:val="none" w:sz="0" w:space="0" w:color="auto"/>
                                                <w:bottom w:val="none" w:sz="0" w:space="0" w:color="auto"/>
                                                <w:right w:val="none" w:sz="0" w:space="0" w:color="auto"/>
                                              </w:divBdr>
                                              <w:divsChild>
                                                <w:div w:id="17944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18440">
      <w:bodyDiv w:val="1"/>
      <w:marLeft w:val="0"/>
      <w:marRight w:val="0"/>
      <w:marTop w:val="0"/>
      <w:marBottom w:val="0"/>
      <w:divBdr>
        <w:top w:val="none" w:sz="0" w:space="0" w:color="auto"/>
        <w:left w:val="none" w:sz="0" w:space="0" w:color="auto"/>
        <w:bottom w:val="none" w:sz="0" w:space="0" w:color="auto"/>
        <w:right w:val="none" w:sz="0" w:space="0" w:color="auto"/>
      </w:divBdr>
    </w:div>
    <w:div w:id="568076208">
      <w:bodyDiv w:val="1"/>
      <w:marLeft w:val="0"/>
      <w:marRight w:val="0"/>
      <w:marTop w:val="0"/>
      <w:marBottom w:val="0"/>
      <w:divBdr>
        <w:top w:val="none" w:sz="0" w:space="0" w:color="auto"/>
        <w:left w:val="none" w:sz="0" w:space="0" w:color="auto"/>
        <w:bottom w:val="none" w:sz="0" w:space="0" w:color="auto"/>
        <w:right w:val="none" w:sz="0" w:space="0" w:color="auto"/>
      </w:divBdr>
    </w:div>
    <w:div w:id="576790177">
      <w:bodyDiv w:val="1"/>
      <w:marLeft w:val="0"/>
      <w:marRight w:val="0"/>
      <w:marTop w:val="0"/>
      <w:marBottom w:val="0"/>
      <w:divBdr>
        <w:top w:val="none" w:sz="0" w:space="0" w:color="auto"/>
        <w:left w:val="none" w:sz="0" w:space="0" w:color="auto"/>
        <w:bottom w:val="none" w:sz="0" w:space="0" w:color="auto"/>
        <w:right w:val="none" w:sz="0" w:space="0" w:color="auto"/>
      </w:divBdr>
    </w:div>
    <w:div w:id="662854962">
      <w:bodyDiv w:val="1"/>
      <w:marLeft w:val="0"/>
      <w:marRight w:val="0"/>
      <w:marTop w:val="0"/>
      <w:marBottom w:val="0"/>
      <w:divBdr>
        <w:top w:val="none" w:sz="0" w:space="0" w:color="auto"/>
        <w:left w:val="none" w:sz="0" w:space="0" w:color="auto"/>
        <w:bottom w:val="none" w:sz="0" w:space="0" w:color="auto"/>
        <w:right w:val="none" w:sz="0" w:space="0" w:color="auto"/>
      </w:divBdr>
    </w:div>
    <w:div w:id="800538054">
      <w:bodyDiv w:val="1"/>
      <w:marLeft w:val="0"/>
      <w:marRight w:val="0"/>
      <w:marTop w:val="0"/>
      <w:marBottom w:val="0"/>
      <w:divBdr>
        <w:top w:val="none" w:sz="0" w:space="0" w:color="auto"/>
        <w:left w:val="none" w:sz="0" w:space="0" w:color="auto"/>
        <w:bottom w:val="none" w:sz="0" w:space="0" w:color="auto"/>
        <w:right w:val="none" w:sz="0" w:space="0" w:color="auto"/>
      </w:divBdr>
    </w:div>
    <w:div w:id="927271454">
      <w:bodyDiv w:val="1"/>
      <w:marLeft w:val="0"/>
      <w:marRight w:val="0"/>
      <w:marTop w:val="0"/>
      <w:marBottom w:val="0"/>
      <w:divBdr>
        <w:top w:val="none" w:sz="0" w:space="0" w:color="auto"/>
        <w:left w:val="none" w:sz="0" w:space="0" w:color="auto"/>
        <w:bottom w:val="none" w:sz="0" w:space="0" w:color="auto"/>
        <w:right w:val="none" w:sz="0" w:space="0" w:color="auto"/>
      </w:divBdr>
    </w:div>
    <w:div w:id="1003242183">
      <w:bodyDiv w:val="1"/>
      <w:marLeft w:val="0"/>
      <w:marRight w:val="0"/>
      <w:marTop w:val="0"/>
      <w:marBottom w:val="0"/>
      <w:divBdr>
        <w:top w:val="none" w:sz="0" w:space="0" w:color="auto"/>
        <w:left w:val="none" w:sz="0" w:space="0" w:color="auto"/>
        <w:bottom w:val="none" w:sz="0" w:space="0" w:color="auto"/>
        <w:right w:val="none" w:sz="0" w:space="0" w:color="auto"/>
      </w:divBdr>
    </w:div>
    <w:div w:id="1030834403">
      <w:bodyDiv w:val="1"/>
      <w:marLeft w:val="0"/>
      <w:marRight w:val="0"/>
      <w:marTop w:val="0"/>
      <w:marBottom w:val="0"/>
      <w:divBdr>
        <w:top w:val="none" w:sz="0" w:space="0" w:color="auto"/>
        <w:left w:val="none" w:sz="0" w:space="0" w:color="auto"/>
        <w:bottom w:val="none" w:sz="0" w:space="0" w:color="auto"/>
        <w:right w:val="none" w:sz="0" w:space="0" w:color="auto"/>
      </w:divBdr>
    </w:div>
    <w:div w:id="1322737839">
      <w:bodyDiv w:val="1"/>
      <w:marLeft w:val="0"/>
      <w:marRight w:val="0"/>
      <w:marTop w:val="0"/>
      <w:marBottom w:val="0"/>
      <w:divBdr>
        <w:top w:val="none" w:sz="0" w:space="0" w:color="auto"/>
        <w:left w:val="none" w:sz="0" w:space="0" w:color="auto"/>
        <w:bottom w:val="none" w:sz="0" w:space="0" w:color="auto"/>
        <w:right w:val="none" w:sz="0" w:space="0" w:color="auto"/>
      </w:divBdr>
    </w:div>
    <w:div w:id="1464691949">
      <w:bodyDiv w:val="1"/>
      <w:marLeft w:val="0"/>
      <w:marRight w:val="0"/>
      <w:marTop w:val="0"/>
      <w:marBottom w:val="0"/>
      <w:divBdr>
        <w:top w:val="none" w:sz="0" w:space="0" w:color="auto"/>
        <w:left w:val="none" w:sz="0" w:space="0" w:color="auto"/>
        <w:bottom w:val="none" w:sz="0" w:space="0" w:color="auto"/>
        <w:right w:val="none" w:sz="0" w:space="0" w:color="auto"/>
      </w:divBdr>
      <w:divsChild>
        <w:div w:id="1092628928">
          <w:blockQuote w:val="1"/>
          <w:marLeft w:val="0"/>
          <w:marRight w:val="0"/>
          <w:marTop w:val="0"/>
          <w:marBottom w:val="326"/>
          <w:divBdr>
            <w:top w:val="none" w:sz="0" w:space="16" w:color="auto"/>
            <w:left w:val="single" w:sz="24" w:space="16" w:color="D6D6D6"/>
            <w:bottom w:val="none" w:sz="0" w:space="16" w:color="auto"/>
            <w:right w:val="single" w:sz="24" w:space="16" w:color="D6D6D6"/>
          </w:divBdr>
        </w:div>
        <w:div w:id="1016351936">
          <w:blockQuote w:val="1"/>
          <w:marLeft w:val="0"/>
          <w:marRight w:val="0"/>
          <w:marTop w:val="0"/>
          <w:marBottom w:val="326"/>
          <w:divBdr>
            <w:top w:val="none" w:sz="0" w:space="16" w:color="auto"/>
            <w:left w:val="single" w:sz="24" w:space="16" w:color="D6D6D6"/>
            <w:bottom w:val="none" w:sz="0" w:space="16" w:color="auto"/>
            <w:right w:val="single" w:sz="24" w:space="16" w:color="D6D6D6"/>
          </w:divBdr>
        </w:div>
      </w:divsChild>
    </w:div>
    <w:div w:id="1479571499">
      <w:bodyDiv w:val="1"/>
      <w:marLeft w:val="0"/>
      <w:marRight w:val="0"/>
      <w:marTop w:val="0"/>
      <w:marBottom w:val="0"/>
      <w:divBdr>
        <w:top w:val="none" w:sz="0" w:space="0" w:color="auto"/>
        <w:left w:val="none" w:sz="0" w:space="0" w:color="auto"/>
        <w:bottom w:val="none" w:sz="0" w:space="0" w:color="auto"/>
        <w:right w:val="none" w:sz="0" w:space="0" w:color="auto"/>
      </w:divBdr>
    </w:div>
    <w:div w:id="1527402187">
      <w:bodyDiv w:val="1"/>
      <w:marLeft w:val="0"/>
      <w:marRight w:val="0"/>
      <w:marTop w:val="0"/>
      <w:marBottom w:val="0"/>
      <w:divBdr>
        <w:top w:val="none" w:sz="0" w:space="0" w:color="auto"/>
        <w:left w:val="none" w:sz="0" w:space="0" w:color="auto"/>
        <w:bottom w:val="none" w:sz="0" w:space="0" w:color="auto"/>
        <w:right w:val="none" w:sz="0" w:space="0" w:color="auto"/>
      </w:divBdr>
    </w:div>
    <w:div w:id="1527913225">
      <w:bodyDiv w:val="1"/>
      <w:marLeft w:val="0"/>
      <w:marRight w:val="0"/>
      <w:marTop w:val="0"/>
      <w:marBottom w:val="0"/>
      <w:divBdr>
        <w:top w:val="none" w:sz="0" w:space="0" w:color="auto"/>
        <w:left w:val="none" w:sz="0" w:space="0" w:color="auto"/>
        <w:bottom w:val="none" w:sz="0" w:space="0" w:color="auto"/>
        <w:right w:val="none" w:sz="0" w:space="0" w:color="auto"/>
      </w:divBdr>
    </w:div>
    <w:div w:id="1578859182">
      <w:bodyDiv w:val="1"/>
      <w:marLeft w:val="0"/>
      <w:marRight w:val="0"/>
      <w:marTop w:val="0"/>
      <w:marBottom w:val="0"/>
      <w:divBdr>
        <w:top w:val="none" w:sz="0" w:space="0" w:color="auto"/>
        <w:left w:val="none" w:sz="0" w:space="0" w:color="auto"/>
        <w:bottom w:val="none" w:sz="0" w:space="0" w:color="auto"/>
        <w:right w:val="none" w:sz="0" w:space="0" w:color="auto"/>
      </w:divBdr>
    </w:div>
    <w:div w:id="1674214716">
      <w:bodyDiv w:val="1"/>
      <w:marLeft w:val="0"/>
      <w:marRight w:val="0"/>
      <w:marTop w:val="0"/>
      <w:marBottom w:val="0"/>
      <w:divBdr>
        <w:top w:val="none" w:sz="0" w:space="0" w:color="auto"/>
        <w:left w:val="none" w:sz="0" w:space="0" w:color="auto"/>
        <w:bottom w:val="none" w:sz="0" w:space="0" w:color="auto"/>
        <w:right w:val="none" w:sz="0" w:space="0" w:color="auto"/>
      </w:divBdr>
    </w:div>
    <w:div w:id="1810977445">
      <w:bodyDiv w:val="1"/>
      <w:marLeft w:val="0"/>
      <w:marRight w:val="0"/>
      <w:marTop w:val="0"/>
      <w:marBottom w:val="0"/>
      <w:divBdr>
        <w:top w:val="none" w:sz="0" w:space="0" w:color="auto"/>
        <w:left w:val="none" w:sz="0" w:space="0" w:color="auto"/>
        <w:bottom w:val="none" w:sz="0" w:space="0" w:color="auto"/>
        <w:right w:val="none" w:sz="0" w:space="0" w:color="auto"/>
      </w:divBdr>
    </w:div>
    <w:div w:id="1844198638">
      <w:bodyDiv w:val="1"/>
      <w:marLeft w:val="0"/>
      <w:marRight w:val="0"/>
      <w:marTop w:val="0"/>
      <w:marBottom w:val="0"/>
      <w:divBdr>
        <w:top w:val="none" w:sz="0" w:space="0" w:color="auto"/>
        <w:left w:val="none" w:sz="0" w:space="0" w:color="auto"/>
        <w:bottom w:val="none" w:sz="0" w:space="0" w:color="auto"/>
        <w:right w:val="none" w:sz="0" w:space="0" w:color="auto"/>
      </w:divBdr>
    </w:div>
    <w:div w:id="1868445296">
      <w:bodyDiv w:val="1"/>
      <w:marLeft w:val="0"/>
      <w:marRight w:val="0"/>
      <w:marTop w:val="0"/>
      <w:marBottom w:val="0"/>
      <w:divBdr>
        <w:top w:val="none" w:sz="0" w:space="0" w:color="auto"/>
        <w:left w:val="none" w:sz="0" w:space="0" w:color="auto"/>
        <w:bottom w:val="none" w:sz="0" w:space="0" w:color="auto"/>
        <w:right w:val="none" w:sz="0" w:space="0" w:color="auto"/>
      </w:divBdr>
    </w:div>
    <w:div w:id="1893272246">
      <w:bodyDiv w:val="1"/>
      <w:marLeft w:val="0"/>
      <w:marRight w:val="0"/>
      <w:marTop w:val="0"/>
      <w:marBottom w:val="0"/>
      <w:divBdr>
        <w:top w:val="none" w:sz="0" w:space="0" w:color="auto"/>
        <w:left w:val="none" w:sz="0" w:space="0" w:color="auto"/>
        <w:bottom w:val="none" w:sz="0" w:space="0" w:color="auto"/>
        <w:right w:val="none" w:sz="0" w:space="0" w:color="auto"/>
      </w:divBdr>
    </w:div>
    <w:div w:id="199074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QL:2008"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32</Pages>
  <Words>4547</Words>
  <Characters>25919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staff</dc:creator>
  <cp:lastModifiedBy>CSE staff</cp:lastModifiedBy>
  <cp:revision>13</cp:revision>
  <dcterms:created xsi:type="dcterms:W3CDTF">2020-02-18T09:30:00Z</dcterms:created>
  <dcterms:modified xsi:type="dcterms:W3CDTF">2020-02-18T11:15:00Z</dcterms:modified>
</cp:coreProperties>
</file>